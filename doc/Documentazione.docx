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57415534"/>
        <w:docPartObj>
          <w:docPartGallery w:val="Cover Pages"/>
          <w:docPartUnique/>
        </w:docPartObj>
      </w:sdtPr>
      <w:sdtEndPr/>
      <w:sdtContent>
        <w:p w:rsidR="00B64561" w:rsidRDefault="00F05E05" w:rsidP="00C253C9">
          <w:r>
            <mc:AlternateContent>
              <mc:Choice Requires="wps">
                <w:drawing>
                  <wp:anchor distT="0" distB="0" distL="114300" distR="114300" simplePos="0" relativeHeight="251669504" behindDoc="0" locked="0" layoutInCell="1" allowOverlap="1" wp14:anchorId="1C11256A" wp14:editId="58D503E9">
                    <wp:simplePos x="0" y="0"/>
                    <wp:positionH relativeFrom="column">
                      <wp:posOffset>-635000</wp:posOffset>
                    </wp:positionH>
                    <wp:positionV relativeFrom="paragraph">
                      <wp:posOffset>-817880</wp:posOffset>
                    </wp:positionV>
                    <wp:extent cx="7685405" cy="1562735"/>
                    <wp:effectExtent l="0" t="0" r="0" b="0"/>
                    <wp:wrapNone/>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5405" cy="1562735"/>
                            </a:xfrm>
                            <a:prstGeom prst="rect">
                              <a:avLst/>
                            </a:prstGeom>
                            <a:noFill/>
                            <a:ln w="9525">
                              <a:noFill/>
                              <a:miter lim="800000"/>
                              <a:headEnd/>
                              <a:tailEnd/>
                            </a:ln>
                            <a:effectLst>
                              <a:glow>
                                <a:schemeClr val="accent1"/>
                              </a:glow>
                            </a:effectLst>
                          </wps:spPr>
                          <wps:txbx>
                            <w:txbxContent>
                              <w:p w:rsidR="00F05E05" w:rsidRPr="00BC537D" w:rsidRDefault="00F05E05" w:rsidP="00F05E05">
                                <w:pPr>
                                  <w:jc w:val="center"/>
                                  <w:rPr>
                                    <w:rFonts w:ascii="KabobBlack" w:hAnsi="KabobBlack"/>
                                    <w:b/>
                                    <w:color w:val="54A738" w:themeColor="accent5" w:themeShade="BF"/>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0" w:author="Fra" w:date="2011-08-22T15:05:00Z">
                                      <w:rPr/>
                                    </w:rPrChange>
                                  </w:rPr>
                                </w:pPr>
                                <w:ins w:id="1" w:author="Fra" w:date="2011-08-22T11:13:00Z">
                                  <w:r w:rsidRPr="00BC537D">
                                    <w:rPr>
                                      <w:rFonts w:ascii="KabobBlack" w:hAnsi="KabobBlack"/>
                                      <w:b/>
                                      <w:color w:val="54A738" w:themeColor="accent5" w:themeShade="BF"/>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2" w:author="Fra" w:date="2011-08-22T15:05:00Z">
                                        <w:rPr/>
                                      </w:rPrChange>
                                    </w:rPr>
                                    <w:t>Monopoly</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50pt;margin-top:-64.4pt;width:605.15pt;height:1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" filled="f" stroked="f">
                    <v:textbox>
                      <w:txbxContent>
                        <w:p w:rsidR="00F05E05" w:rsidRPr="00BC537D" w:rsidRDefault="00F05E05" w:rsidP="00F05E05">
                          <w:pPr>
                            <w:jc w:val="center"/>
                            <w:rPr>
                              <w:rFonts w:ascii="KabobBlack" w:hAnsi="KabobBlack"/>
                              <w:b/>
                              <w:color w:val="54A738" w:themeColor="accent5" w:themeShade="BF"/>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3" w:author="Fra" w:date="2011-08-22T15:05:00Z">
                                <w:rPr/>
                              </w:rPrChange>
                            </w:rPr>
                          </w:pPr>
                          <w:ins w:id="4" w:author="Fra" w:date="2011-08-22T11:13:00Z">
                            <w:r w:rsidRPr="00BC537D">
                              <w:rPr>
                                <w:rFonts w:ascii="KabobBlack" w:hAnsi="KabobBlack"/>
                                <w:b/>
                                <w:color w:val="54A738" w:themeColor="accent5" w:themeShade="BF"/>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5" w:author="Fra" w:date="2011-08-22T15:05:00Z">
                                  <w:rPr/>
                                </w:rPrChange>
                              </w:rPr>
                              <w:t>Monopoly</w:t>
                            </w:r>
                          </w:ins>
                        </w:p>
                      </w:txbxContent>
                    </v:textbox>
                  </v:shape>
                </w:pict>
              </mc:Fallback>
            </mc:AlternateContent>
          </w:r>
          <w:r>
            <mc:AlternateContent>
              <mc:Choice Requires="wps">
                <w:drawing>
                  <wp:anchor distT="0" distB="0" distL="114300" distR="114300" simplePos="0" relativeHeight="251667456" behindDoc="0" locked="0" layoutInCell="1" allowOverlap="1" wp14:anchorId="7F03E884" wp14:editId="53FC1F37">
                    <wp:simplePos x="0" y="0"/>
                    <wp:positionH relativeFrom="column">
                      <wp:posOffset>-630555</wp:posOffset>
                    </wp:positionH>
                    <wp:positionV relativeFrom="paragraph">
                      <wp:posOffset>334645</wp:posOffset>
                    </wp:positionV>
                    <wp:extent cx="7685405" cy="614680"/>
                    <wp:effectExtent l="0" t="0" r="0" b="0"/>
                    <wp:wrapNone/>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5405" cy="614680"/>
                            </a:xfrm>
                            <a:prstGeom prst="rect">
                              <a:avLst/>
                            </a:prstGeom>
                            <a:noFill/>
                            <a:ln w="9525">
                              <a:noFill/>
                              <a:miter lim="800000"/>
                              <a:headEnd/>
                              <a:tailEnd/>
                            </a:ln>
                          </wps:spPr>
                          <wps:txbx>
                            <w:txbxContent>
                              <w:p w:rsidR="00F05E05" w:rsidRPr="00BC537D" w:rsidRDefault="00F05E05" w:rsidP="00F05E05">
                                <w:pPr>
                                  <w:jc w:val="center"/>
                                  <w:rPr>
                                    <w:rFonts w:ascii="KabobBlack" w:hAnsi="KabobBlack"/>
                                    <w:b/>
                                    <w:i/>
                                    <w:sz w:val="48"/>
                                    <w14:glow w14:rad="101600">
                                      <w14:schemeClr w14:val="accent5">
                                        <w14:alpha w14:val="40000"/>
                                        <w14:lumMod w14:val="75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5">
                                              <w14:lumMod w14:val="75000"/>
                                            </w14:schemeClr>
                                          </w14:gs>
                                          <w14:gs w14:pos="80000">
                                            <w14:schemeClr w14:val="accent5">
                                              <w14:lumMod w14:val="60000"/>
                                              <w14:lumOff w14:val="40000"/>
                                            </w14:schemeClr>
                                          </w14:gs>
                                        </w14:gsLst>
                                        <w14:lin w14:ang="5400000" w14:scaled="0"/>
                                      </w14:gradFill>
                                      <w14:prstDash w14:val="solid"/>
                                      <w14:round/>
                                    </w14:textOutline>
                                    <w14:textFill>
                                      <w14:solidFill>
                                        <w14:srgbClr w14:val="FFFFFF"/>
                                      </w14:solidFill>
                                    </w14:textFill>
                                    <w:rPrChange w:id="6" w:author="Fra" w:date="2011-08-22T15:06:00Z">
                                      <w:rPr/>
                                    </w:rPrChange>
                                  </w:rPr>
                                  <w:pPrChange w:id="7" w:author="Fra" w:date="2011-08-22T13:06:00Z">
                                    <w:pPr>
                                      <w:pStyle w:val="Nessunaspaziatura"/>
                                      <w:suppressOverlap/>
                                      <w:jc w:val="center"/>
                                    </w:pPr>
                                  </w:pPrChange>
                                </w:pPr>
                                <w:ins w:id="8" w:author="Fra" w:date="2011-08-22T15:04:00Z">
                                  <w:r w:rsidRPr="00BC537D">
                                    <w:rPr>
                                      <w:rFonts w:ascii="KabobBlack" w:hAnsi="KabobBlack"/>
                                      <w:b/>
                                      <w:i/>
                                      <w:sz w:val="48"/>
                                      <w14:glow w14:rad="101600">
                                        <w14:schemeClr w14:val="accent5">
                                          <w14:alpha w14:val="40000"/>
                                          <w14:lumMod w14:val="75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5">
                                                <w14:lumMod w14:val="75000"/>
                                              </w14:schemeClr>
                                            </w14:gs>
                                            <w14:gs w14:pos="80000">
                                              <w14:schemeClr w14:val="accent5">
                                                <w14:lumMod w14:val="60000"/>
                                                <w14:lumOff w14:val="40000"/>
                                              </w14:schemeClr>
                                            </w14:gs>
                                          </w14:gsLst>
                                          <w14:lin w14:ang="5400000" w14:scaled="0"/>
                                        </w14:gradFill>
                                        <w14:prstDash w14:val="solid"/>
                                        <w14:round/>
                                      </w14:textOutline>
                                      <w14:textFill>
                                        <w14:solidFill>
                                          <w14:srgbClr w14:val="FFFFFF"/>
                                        </w14:solidFill>
                                      </w14:textFill>
                                      <w:rPrChange w:id="9" w:author="Fra" w:date="2011-08-22T15:06:00Z">
                                        <w:rPr>
                                          <w:rFonts w:ascii="KabobBlack" w:hAnsi="KabobBlack"/>
                                          <w:b/>
                                          <w:i/>
                                          <w:sz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rPrChange>
                                    </w:rPr>
                                    <w:t>Documentazione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9.65pt;margin-top:26.35pt;width:605.15pt;height:4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" filled="f" stroked="f">
                    <v:textbox>
                      <w:txbxContent>
                        <w:p w:rsidR="00F05E05" w:rsidRPr="00BC537D" w:rsidRDefault="00F05E05" w:rsidP="00F05E05">
                          <w:pPr>
                            <w:jc w:val="center"/>
                            <w:rPr>
                              <w:rFonts w:ascii="KabobBlack" w:hAnsi="KabobBlack"/>
                              <w:b/>
                              <w:i/>
                              <w:sz w:val="48"/>
                              <w14:glow w14:rad="101600">
                                <w14:schemeClr w14:val="accent5">
                                  <w14:alpha w14:val="40000"/>
                                  <w14:lumMod w14:val="75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5">
                                        <w14:lumMod w14:val="75000"/>
                                      </w14:schemeClr>
                                    </w14:gs>
                                    <w14:gs w14:pos="80000">
                                      <w14:schemeClr w14:val="accent5">
                                        <w14:lumMod w14:val="60000"/>
                                        <w14:lumOff w14:val="40000"/>
                                      </w14:schemeClr>
                                    </w14:gs>
                                  </w14:gsLst>
                                  <w14:lin w14:ang="5400000" w14:scaled="0"/>
                                </w14:gradFill>
                                <w14:prstDash w14:val="solid"/>
                                <w14:round/>
                              </w14:textOutline>
                              <w14:textFill>
                                <w14:solidFill>
                                  <w14:srgbClr w14:val="FFFFFF"/>
                                </w14:solidFill>
                              </w14:textFill>
                              <w:rPrChange w:id="10" w:author="Fra" w:date="2011-08-22T15:06:00Z">
                                <w:rPr/>
                              </w:rPrChange>
                            </w:rPr>
                            <w:pPrChange w:id="11" w:author="Fra" w:date="2011-08-22T13:06:00Z">
                              <w:pPr>
                                <w:pStyle w:val="Nessunaspaziatura"/>
                                <w:suppressOverlap/>
                                <w:jc w:val="center"/>
                              </w:pPr>
                            </w:pPrChange>
                          </w:pPr>
                          <w:ins w:id="12" w:author="Fra" w:date="2011-08-22T15:04:00Z">
                            <w:r w:rsidRPr="00BC537D">
                              <w:rPr>
                                <w:rFonts w:ascii="KabobBlack" w:hAnsi="KabobBlack"/>
                                <w:b/>
                                <w:i/>
                                <w:sz w:val="48"/>
                                <w14:glow w14:rad="101600">
                                  <w14:schemeClr w14:val="accent5">
                                    <w14:alpha w14:val="40000"/>
                                    <w14:lumMod w14:val="75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5">
                                          <w14:lumMod w14:val="75000"/>
                                        </w14:schemeClr>
                                      </w14:gs>
                                      <w14:gs w14:pos="80000">
                                        <w14:schemeClr w14:val="accent5">
                                          <w14:lumMod w14:val="60000"/>
                                          <w14:lumOff w14:val="40000"/>
                                        </w14:schemeClr>
                                      </w14:gs>
                                    </w14:gsLst>
                                    <w14:lin w14:ang="5400000" w14:scaled="0"/>
                                  </w14:gradFill>
                                  <w14:prstDash w14:val="solid"/>
                                  <w14:round/>
                                </w14:textOutline>
                                <w14:textFill>
                                  <w14:solidFill>
                                    <w14:srgbClr w14:val="FFFFFF"/>
                                  </w14:solidFill>
                                </w14:textFill>
                                <w:rPrChange w:id="13" w:author="Fra" w:date="2011-08-22T15:06:00Z">
                                  <w:rPr>
                                    <w:rFonts w:ascii="KabobBlack" w:hAnsi="KabobBlack"/>
                                    <w:b/>
                                    <w:i/>
                                    <w:sz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rPrChange>
                              </w:rPr>
                              <w:t>Documentazione</w:t>
                            </w:r>
                          </w:ins>
                        </w:p>
                      </w:txbxContent>
                    </v:textbox>
                  </v:shape>
                </w:pict>
              </mc:Fallback>
            </mc:AlternateContent>
          </w:r>
          <w:r>
            <w:drawing>
              <wp:anchor distT="0" distB="0" distL="114300" distR="114300" simplePos="0" relativeHeight="251671552" behindDoc="1" locked="0" layoutInCell="1" allowOverlap="1" wp14:anchorId="0A466636" wp14:editId="49CBE84E">
                <wp:simplePos x="0" y="0"/>
                <wp:positionH relativeFrom="column">
                  <wp:posOffset>-1385570</wp:posOffset>
                </wp:positionH>
                <wp:positionV relativeFrom="paragraph">
                  <wp:posOffset>-925830</wp:posOffset>
                </wp:positionV>
                <wp:extent cx="8929370" cy="11464290"/>
                <wp:effectExtent l="0" t="0" r="5080" b="3810"/>
                <wp:wrapNone/>
                <wp:docPr id="16" name="Immagine 16" descr="Z:\Workspace\monopoly-uniba\raw\Monopoly Assets\Backgrounds\monopoly_skyline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Workspace\monopoly-uniba\raw\Monopoly Assets\Backgrounds\monopoly_skyline_green.jpg"/>
                        <pic:cNvPicPr>
                          <a:picLocks noChangeAspect="1" noChangeArrowheads="1"/>
                        </pic:cNvPicPr>
                      </pic:nvPicPr>
                      <pic:blipFill>
                        <a:blip r:embed="rId9">
                          <a:duotone>
                            <a:schemeClr val="accent5">
                              <a:shade val="45000"/>
                              <a:satMod val="135000"/>
                            </a:schemeClr>
                            <a:prstClr val="white"/>
                          </a:duotone>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8929370" cy="11464290"/>
                        </a:xfrm>
                        <a:prstGeom prst="rect">
                          <a:avLst/>
                        </a:prstGeom>
                        <a:noFill/>
                        <a:ln>
                          <a:noFill/>
                        </a:ln>
                        <a:effectLst>
                          <a:glow>
                            <a:schemeClr val="accent1"/>
                          </a:glow>
                        </a:effectLst>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Y="13561"/>
            <w:tblOverlap w:val="never"/>
            <w:tblW w:w="9929" w:type="dxa"/>
            <w:tblLook w:val="04A0" w:firstRow="1" w:lastRow="0" w:firstColumn="1" w:lastColumn="0" w:noHBand="0" w:noVBand="1"/>
          </w:tblPr>
          <w:tblGrid>
            <w:gridCol w:w="9929"/>
          </w:tblGrid>
          <w:tr w:rsidR="00B64561" w:rsidTr="00E774FB">
            <w:trPr>
              <w:trHeight w:val="1614"/>
            </w:trPr>
            <w:tc>
              <w:tcPr>
                <w:tcW w:w="9929" w:type="dxa"/>
              </w:tcPr>
              <w:p w:rsidR="00B64561" w:rsidRDefault="00B64561" w:rsidP="00E774FB">
                <w:pPr>
                  <w:pStyle w:val="Nessunaspaziatura"/>
                  <w:jc w:val="right"/>
                  <w:rPr>
                    <w:rFonts w:ascii="Kabob" w:hAnsi="Kabob" w:cstheme="minorHAnsi"/>
                    <w:color w:val="000000" w:themeColor="text1"/>
                    <w:sz w:val="32"/>
                    <w:szCs w:val="32"/>
                  </w:rPr>
                </w:pPr>
                <w:r>
                  <w:rPr>
                    <w:rFonts w:ascii="Kabob" w:hAnsi="Kabob" w:cstheme="minorHAnsi"/>
                    <w:color w:val="000000" w:themeColor="text1"/>
                    <w:sz w:val="32"/>
                    <w:szCs w:val="32"/>
                  </w:rPr>
                  <w:t>Un progetto curato e realizzato da:</w:t>
                </w:r>
              </w:p>
              <w:p w:rsidR="00B64561" w:rsidRPr="000F1094" w:rsidRDefault="00B64561" w:rsidP="00E774FB">
                <w:pPr>
                  <w:pStyle w:val="Nessunaspaziatura"/>
                  <w:jc w:val="right"/>
                  <w:rPr>
                    <w:rFonts w:ascii="Kabob" w:hAnsi="Kabob" w:cstheme="minorHAnsi"/>
                    <w:color w:val="000000" w:themeColor="text1"/>
                    <w:sz w:val="32"/>
                    <w:szCs w:val="32"/>
                  </w:rPr>
                </w:pPr>
                <w:r w:rsidRPr="000F1094">
                  <w:rPr>
                    <w:rFonts w:ascii="Kabob" w:hAnsi="Kabob" w:cstheme="minorHAnsi"/>
                    <w:color w:val="000000" w:themeColor="text1"/>
                    <w:sz w:val="32"/>
                    <w:szCs w:val="32"/>
                  </w:rPr>
                  <w:t xml:space="preserve">Francesco </w:t>
                </w:r>
                <w:r w:rsidRPr="000F1094">
                  <w:rPr>
                    <w:rFonts w:ascii="Kabob" w:hAnsi="Kabob" w:cstheme="minorHAnsi"/>
                    <w:b/>
                    <w:color w:val="000000" w:themeColor="text1"/>
                    <w:sz w:val="32"/>
                    <w:szCs w:val="32"/>
                  </w:rPr>
                  <w:t>Pontillo</w:t>
                </w:r>
              </w:p>
              <w:p w:rsidR="00B64561" w:rsidRPr="000F1094" w:rsidRDefault="00B64561" w:rsidP="00E774FB">
                <w:pPr>
                  <w:pStyle w:val="Nessunaspaziatura"/>
                  <w:jc w:val="right"/>
                  <w:rPr>
                    <w:rFonts w:ascii="Kabob" w:hAnsi="Kabob" w:cstheme="minorHAnsi"/>
                    <w:color w:val="000000" w:themeColor="text1"/>
                    <w:sz w:val="32"/>
                    <w:szCs w:val="32"/>
                  </w:rPr>
                </w:pPr>
                <w:r w:rsidRPr="000F1094">
                  <w:rPr>
                    <w:rFonts w:ascii="Kabob" w:hAnsi="Kabob" w:cstheme="minorHAnsi"/>
                    <w:color w:val="000000" w:themeColor="text1"/>
                    <w:sz w:val="32"/>
                    <w:szCs w:val="32"/>
                  </w:rPr>
                  <w:t xml:space="preserve">Giuseppe </w:t>
                </w:r>
                <w:r w:rsidRPr="000F1094">
                  <w:rPr>
                    <w:rFonts w:ascii="Kabob" w:hAnsi="Kabob" w:cstheme="minorHAnsi"/>
                    <w:b/>
                    <w:color w:val="000000" w:themeColor="text1"/>
                    <w:sz w:val="32"/>
                    <w:szCs w:val="32"/>
                  </w:rPr>
                  <w:t>Marolla</w:t>
                </w:r>
              </w:p>
              <w:p w:rsidR="00B64561" w:rsidRPr="000F1094" w:rsidRDefault="00B64561" w:rsidP="00E774FB">
                <w:pPr>
                  <w:pStyle w:val="Nessunaspaziatura"/>
                  <w:jc w:val="right"/>
                  <w:rPr>
                    <w:rFonts w:ascii="Kabob" w:hAnsi="Kabob" w:cstheme="minorHAnsi"/>
                    <w:color w:val="000000" w:themeColor="text1"/>
                    <w:sz w:val="32"/>
                    <w:szCs w:val="32"/>
                  </w:rPr>
                </w:pPr>
                <w:r w:rsidRPr="000F1094">
                  <w:rPr>
                    <w:rFonts w:ascii="Kabob" w:hAnsi="Kabob" w:cstheme="minorHAnsi"/>
                    <w:color w:val="000000" w:themeColor="text1"/>
                    <w:sz w:val="32"/>
                    <w:szCs w:val="32"/>
                  </w:rPr>
                  <w:t xml:space="preserve">Matteo </w:t>
                </w:r>
                <w:r w:rsidRPr="000F1094">
                  <w:rPr>
                    <w:rFonts w:ascii="Kabob" w:hAnsi="Kabob" w:cstheme="minorHAnsi"/>
                    <w:b/>
                    <w:color w:val="000000" w:themeColor="text1"/>
                    <w:sz w:val="32"/>
                    <w:szCs w:val="32"/>
                  </w:rPr>
                  <w:t>Gagliardi</w:t>
                </w:r>
              </w:p>
              <w:p w:rsidR="00B64561" w:rsidRDefault="00B64561" w:rsidP="00E774FB">
                <w:pPr>
                  <w:pStyle w:val="Nessunaspaziatura"/>
                  <w:jc w:val="right"/>
                  <w:rPr>
                    <w:rFonts w:ascii="Kabob" w:hAnsi="Kabob" w:cstheme="minorHAnsi"/>
                    <w:b/>
                    <w:color w:val="000000" w:themeColor="text1"/>
                    <w:sz w:val="32"/>
                    <w:szCs w:val="32"/>
                  </w:rPr>
                </w:pPr>
                <w:r w:rsidRPr="000F1094">
                  <w:rPr>
                    <w:rFonts w:ascii="Kabob" w:hAnsi="Kabob" w:cstheme="minorHAnsi"/>
                    <w:color w:val="000000" w:themeColor="text1"/>
                    <w:sz w:val="32"/>
                    <w:szCs w:val="32"/>
                  </w:rPr>
                  <w:t xml:space="preserve">Ciro </w:t>
                </w:r>
                <w:r w:rsidRPr="000F1094">
                  <w:rPr>
                    <w:rFonts w:ascii="Kabob" w:hAnsi="Kabob" w:cstheme="minorHAnsi"/>
                    <w:b/>
                    <w:color w:val="000000" w:themeColor="text1"/>
                    <w:sz w:val="32"/>
                    <w:szCs w:val="32"/>
                  </w:rPr>
                  <w:t>Santoro</w:t>
                </w:r>
              </w:p>
              <w:p w:rsidR="00B64561" w:rsidRPr="00B64561" w:rsidRDefault="00B64561" w:rsidP="00B64561">
                <w:pPr>
                  <w:pStyle w:val="Nessunaspaziatura"/>
                  <w:jc w:val="right"/>
                  <w:rPr>
                    <w:rFonts w:ascii="Kabob" w:hAnsi="Kabob" w:cstheme="minorHAnsi"/>
                    <w:b/>
                    <w:color w:val="000000" w:themeColor="text1"/>
                    <w:sz w:val="32"/>
                    <w:szCs w:val="32"/>
                  </w:rPr>
                </w:pPr>
                <w:r w:rsidRPr="008F4DDA">
                  <w:rPr>
                    <w:rFonts w:ascii="Kabob" w:hAnsi="Kabob" w:cstheme="minorHAnsi"/>
                    <w:color w:val="000000" w:themeColor="text1"/>
                    <w:sz w:val="32"/>
                    <w:szCs w:val="32"/>
                  </w:rPr>
                  <w:t>Maurizio</w:t>
                </w:r>
                <w:r>
                  <w:rPr>
                    <w:rFonts w:ascii="Kabob" w:hAnsi="Kabob" w:cstheme="minorHAnsi"/>
                    <w:b/>
                    <w:color w:val="000000" w:themeColor="text1"/>
                    <w:sz w:val="32"/>
                    <w:szCs w:val="32"/>
                  </w:rPr>
                  <w:t xml:space="preserve"> De Fano</w:t>
                </w:r>
              </w:p>
            </w:tc>
          </w:tr>
        </w:tbl>
        <w:p w:rsidR="00A93D9B" w:rsidRDefault="00A93D9B" w:rsidP="00C253C9"/>
        <w:p w:rsidR="00A93D9B" w:rsidRDefault="00A93D9B" w:rsidP="009F717E">
          <w:r>
            <w:br w:type="page"/>
          </w:r>
        </w:p>
      </w:sdtContent>
    </w:sdt>
    <w:p w:rsidR="00614C69" w:rsidRDefault="00614C69" w:rsidP="002775A3">
      <w:pPr>
        <w:sectPr w:rsidR="00614C69" w:rsidSect="00A93D9B">
          <w:footerReference w:type="first" r:id="rId11"/>
          <w:pgSz w:w="11906" w:h="16838"/>
          <w:pgMar w:top="1417" w:right="1134" w:bottom="1134" w:left="1134" w:header="708" w:footer="708" w:gutter="0"/>
          <w:pgNumType w:start="0"/>
          <w:cols w:space="708"/>
          <w:titlePg/>
          <w:docGrid w:linePitch="360"/>
        </w:sectPr>
      </w:pPr>
    </w:p>
    <w:p w:rsidR="00D345D1" w:rsidRDefault="00D345D1" w:rsidP="00BC537D"/>
    <w:p w:rsidR="00D345D1" w:rsidRDefault="00D345D1">
      <w:pPr>
        <w:spacing w:after="200"/>
        <w:jc w:val="left"/>
      </w:pPr>
      <w:r>
        <w:br w:type="page"/>
      </w:r>
    </w:p>
    <w:sdt>
      <w:sdtPr>
        <w:rPr>
          <w:rFonts w:asciiTheme="minorHAnsi" w:eastAsiaTheme="minorHAnsi" w:hAnsiTheme="minorHAnsi" w:cstheme="minorBidi"/>
          <w:b w:val="0"/>
          <w:bCs w:val="0"/>
          <w:noProof/>
          <w:color w:val="auto"/>
          <w:sz w:val="22"/>
          <w:szCs w:val="22"/>
        </w:rPr>
        <w:id w:val="-11542970"/>
        <w:docPartObj>
          <w:docPartGallery w:val="Table of Contents"/>
          <w:docPartUnique/>
        </w:docPartObj>
      </w:sdtPr>
      <w:sdtEndPr/>
      <w:sdtContent>
        <w:p w:rsidR="00F82A5D" w:rsidRDefault="00F82A5D">
          <w:pPr>
            <w:pStyle w:val="Titolosommario"/>
          </w:pPr>
          <w:r>
            <w:t>Sommario</w:t>
          </w:r>
        </w:p>
        <w:p w:rsidR="00F82A5D" w:rsidRPr="00BC537D" w:rsidRDefault="00F82A5D" w:rsidP="00BC537D">
          <w:pPr>
            <w:rPr>
              <w:sz w:val="20"/>
            </w:rPr>
          </w:pPr>
        </w:p>
        <w:p w:rsidR="00217C3E" w:rsidRDefault="00F82A5D">
          <w:pPr>
            <w:pStyle w:val="Sommario1"/>
            <w:rPr>
              <w:rFonts w:eastAsiaTheme="minorEastAsia"/>
              <w:sz w:val="22"/>
            </w:rPr>
          </w:pPr>
          <w:r w:rsidRPr="00BC537D">
            <w:fldChar w:fldCharType="begin"/>
          </w:r>
          <w:r w:rsidRPr="00BC537D">
            <w:instrText xml:space="preserve"> TOC \o "1-3" \h \z \u </w:instrText>
          </w:r>
          <w:r w:rsidRPr="00BC537D">
            <w:fldChar w:fldCharType="separate"/>
          </w:r>
          <w:hyperlink w:anchor="_Toc301803953" w:history="1">
            <w:r w:rsidR="00217C3E" w:rsidRPr="00BC0B0E">
              <w:rPr>
                <w:rStyle w:val="Collegamentoipertestuale"/>
              </w:rPr>
              <w:t>Introduzione</w:t>
            </w:r>
            <w:r w:rsidR="00217C3E">
              <w:rPr>
                <w:webHidden/>
              </w:rPr>
              <w:tab/>
            </w:r>
            <w:r w:rsidR="00217C3E">
              <w:rPr>
                <w:webHidden/>
              </w:rPr>
              <w:fldChar w:fldCharType="begin"/>
            </w:r>
            <w:r w:rsidR="00217C3E">
              <w:rPr>
                <w:webHidden/>
              </w:rPr>
              <w:instrText xml:space="preserve"> PAGEREF _Toc301803953 \h </w:instrText>
            </w:r>
            <w:r w:rsidR="00217C3E">
              <w:rPr>
                <w:webHidden/>
              </w:rPr>
            </w:r>
            <w:r w:rsidR="00217C3E">
              <w:rPr>
                <w:webHidden/>
              </w:rPr>
              <w:fldChar w:fldCharType="separate"/>
            </w:r>
            <w:r w:rsidR="00956725">
              <w:rPr>
                <w:webHidden/>
              </w:rPr>
              <w:t>1</w:t>
            </w:r>
            <w:r w:rsidR="00217C3E">
              <w:rPr>
                <w:webHidden/>
              </w:rPr>
              <w:fldChar w:fldCharType="end"/>
            </w:r>
          </w:hyperlink>
        </w:p>
        <w:p w:rsidR="00217C3E" w:rsidRDefault="00956725">
          <w:pPr>
            <w:pStyle w:val="Sommario1"/>
            <w:rPr>
              <w:rFonts w:eastAsiaTheme="minorEastAsia"/>
              <w:sz w:val="22"/>
            </w:rPr>
          </w:pPr>
          <w:hyperlink w:anchor="_Toc301803954" w:history="1">
            <w:r w:rsidR="00217C3E" w:rsidRPr="00BC0B0E">
              <w:rPr>
                <w:rStyle w:val="Collegamentoipertestuale"/>
              </w:rPr>
              <w:t>Concept Statement and Goals</w:t>
            </w:r>
            <w:r w:rsidR="00217C3E">
              <w:rPr>
                <w:webHidden/>
              </w:rPr>
              <w:tab/>
            </w:r>
            <w:r w:rsidR="00217C3E">
              <w:rPr>
                <w:webHidden/>
              </w:rPr>
              <w:fldChar w:fldCharType="begin"/>
            </w:r>
            <w:r w:rsidR="00217C3E">
              <w:rPr>
                <w:webHidden/>
              </w:rPr>
              <w:instrText xml:space="preserve"> PAGEREF _Toc301803954 \h </w:instrText>
            </w:r>
            <w:r w:rsidR="00217C3E">
              <w:rPr>
                <w:webHidden/>
              </w:rPr>
            </w:r>
            <w:r w:rsidR="00217C3E">
              <w:rPr>
                <w:webHidden/>
              </w:rPr>
              <w:fldChar w:fldCharType="separate"/>
            </w:r>
            <w:r>
              <w:rPr>
                <w:webHidden/>
              </w:rPr>
              <w:t>2</w:t>
            </w:r>
            <w:r w:rsidR="00217C3E">
              <w:rPr>
                <w:webHidden/>
              </w:rPr>
              <w:fldChar w:fldCharType="end"/>
            </w:r>
          </w:hyperlink>
        </w:p>
        <w:p w:rsidR="00217C3E" w:rsidRDefault="00956725">
          <w:pPr>
            <w:pStyle w:val="Sommario1"/>
            <w:rPr>
              <w:rFonts w:eastAsiaTheme="minorEastAsia"/>
              <w:sz w:val="22"/>
            </w:rPr>
          </w:pPr>
          <w:hyperlink w:anchor="_Toc301803955" w:history="1">
            <w:r w:rsidR="00217C3E" w:rsidRPr="00BC0B0E">
              <w:rPr>
                <w:rStyle w:val="Collegamentoipertestuale"/>
              </w:rPr>
              <w:t>Core Mechanics</w:t>
            </w:r>
            <w:r w:rsidR="00217C3E">
              <w:rPr>
                <w:webHidden/>
              </w:rPr>
              <w:tab/>
            </w:r>
            <w:r w:rsidR="00217C3E">
              <w:rPr>
                <w:webHidden/>
              </w:rPr>
              <w:fldChar w:fldCharType="begin"/>
            </w:r>
            <w:r w:rsidR="00217C3E">
              <w:rPr>
                <w:webHidden/>
              </w:rPr>
              <w:instrText xml:space="preserve"> PAGEREF _Toc301803955 \h </w:instrText>
            </w:r>
            <w:r w:rsidR="00217C3E">
              <w:rPr>
                <w:webHidden/>
              </w:rPr>
            </w:r>
            <w:r w:rsidR="00217C3E">
              <w:rPr>
                <w:webHidden/>
              </w:rPr>
              <w:fldChar w:fldCharType="separate"/>
            </w:r>
            <w:r>
              <w:rPr>
                <w:webHidden/>
              </w:rPr>
              <w:t>2</w:t>
            </w:r>
            <w:r w:rsidR="00217C3E">
              <w:rPr>
                <w:webHidden/>
              </w:rPr>
              <w:fldChar w:fldCharType="end"/>
            </w:r>
          </w:hyperlink>
        </w:p>
        <w:p w:rsidR="00217C3E" w:rsidRDefault="00956725">
          <w:pPr>
            <w:pStyle w:val="Sommario2"/>
            <w:rPr>
              <w:rFonts w:eastAsiaTheme="minorEastAsia"/>
            </w:rPr>
          </w:pPr>
          <w:hyperlink w:anchor="_Toc301803956" w:history="1">
            <w:r w:rsidR="00217C3E" w:rsidRPr="00BC0B0E">
              <w:rPr>
                <w:rStyle w:val="Collegamentoipertestuale"/>
              </w:rPr>
              <w:t>Turns</w:t>
            </w:r>
            <w:r w:rsidR="00217C3E">
              <w:rPr>
                <w:webHidden/>
              </w:rPr>
              <w:tab/>
            </w:r>
            <w:r w:rsidR="00217C3E">
              <w:rPr>
                <w:webHidden/>
              </w:rPr>
              <w:fldChar w:fldCharType="begin"/>
            </w:r>
            <w:r w:rsidR="00217C3E">
              <w:rPr>
                <w:webHidden/>
              </w:rPr>
              <w:instrText xml:space="preserve"> PAGEREF _Toc301803956 \h </w:instrText>
            </w:r>
            <w:r w:rsidR="00217C3E">
              <w:rPr>
                <w:webHidden/>
              </w:rPr>
            </w:r>
            <w:r w:rsidR="00217C3E">
              <w:rPr>
                <w:webHidden/>
              </w:rPr>
              <w:fldChar w:fldCharType="separate"/>
            </w:r>
            <w:r>
              <w:rPr>
                <w:webHidden/>
              </w:rPr>
              <w:t>2</w:t>
            </w:r>
            <w:r w:rsidR="00217C3E">
              <w:rPr>
                <w:webHidden/>
              </w:rPr>
              <w:fldChar w:fldCharType="end"/>
            </w:r>
          </w:hyperlink>
        </w:p>
        <w:p w:rsidR="00217C3E" w:rsidRDefault="00956725">
          <w:pPr>
            <w:pStyle w:val="Sommario2"/>
            <w:rPr>
              <w:rFonts w:eastAsiaTheme="minorEastAsia"/>
            </w:rPr>
          </w:pPr>
          <w:hyperlink w:anchor="_Toc301803957" w:history="1">
            <w:r w:rsidR="00217C3E" w:rsidRPr="00BC0B0E">
              <w:rPr>
                <w:rStyle w:val="Collegamentoipertestuale"/>
              </w:rPr>
              <w:t>Actions</w:t>
            </w:r>
            <w:r w:rsidR="00217C3E">
              <w:rPr>
                <w:webHidden/>
              </w:rPr>
              <w:tab/>
            </w:r>
            <w:r w:rsidR="00217C3E">
              <w:rPr>
                <w:webHidden/>
              </w:rPr>
              <w:fldChar w:fldCharType="begin"/>
            </w:r>
            <w:r w:rsidR="00217C3E">
              <w:rPr>
                <w:webHidden/>
              </w:rPr>
              <w:instrText xml:space="preserve"> PAGEREF _Toc301803957 \h </w:instrText>
            </w:r>
            <w:r w:rsidR="00217C3E">
              <w:rPr>
                <w:webHidden/>
              </w:rPr>
            </w:r>
            <w:r w:rsidR="00217C3E">
              <w:rPr>
                <w:webHidden/>
              </w:rPr>
              <w:fldChar w:fldCharType="separate"/>
            </w:r>
            <w:r>
              <w:rPr>
                <w:webHidden/>
              </w:rPr>
              <w:t>2</w:t>
            </w:r>
            <w:r w:rsidR="00217C3E">
              <w:rPr>
                <w:webHidden/>
              </w:rPr>
              <w:fldChar w:fldCharType="end"/>
            </w:r>
          </w:hyperlink>
        </w:p>
        <w:p w:rsidR="00217C3E" w:rsidRDefault="00956725">
          <w:pPr>
            <w:pStyle w:val="Sommario2"/>
            <w:rPr>
              <w:rFonts w:eastAsiaTheme="minorEastAsia"/>
            </w:rPr>
          </w:pPr>
          <w:hyperlink w:anchor="_Toc301803958" w:history="1">
            <w:r w:rsidR="00217C3E" w:rsidRPr="00BC0B0E">
              <w:rPr>
                <w:rStyle w:val="Collegamentoipertestuale"/>
              </w:rPr>
              <w:t>Buy and sell</w:t>
            </w:r>
            <w:r w:rsidR="00217C3E">
              <w:rPr>
                <w:webHidden/>
              </w:rPr>
              <w:tab/>
            </w:r>
            <w:r w:rsidR="00217C3E">
              <w:rPr>
                <w:webHidden/>
              </w:rPr>
              <w:fldChar w:fldCharType="begin"/>
            </w:r>
            <w:r w:rsidR="00217C3E">
              <w:rPr>
                <w:webHidden/>
              </w:rPr>
              <w:instrText xml:space="preserve"> PAGEREF _Toc301803958 \h </w:instrText>
            </w:r>
            <w:r w:rsidR="00217C3E">
              <w:rPr>
                <w:webHidden/>
              </w:rPr>
            </w:r>
            <w:r w:rsidR="00217C3E">
              <w:rPr>
                <w:webHidden/>
              </w:rPr>
              <w:fldChar w:fldCharType="separate"/>
            </w:r>
            <w:r>
              <w:rPr>
                <w:webHidden/>
              </w:rPr>
              <w:t>2</w:t>
            </w:r>
            <w:r w:rsidR="00217C3E">
              <w:rPr>
                <w:webHidden/>
              </w:rPr>
              <w:fldChar w:fldCharType="end"/>
            </w:r>
          </w:hyperlink>
        </w:p>
        <w:p w:rsidR="00217C3E" w:rsidRDefault="00956725">
          <w:pPr>
            <w:pStyle w:val="Sommario2"/>
            <w:rPr>
              <w:rFonts w:eastAsiaTheme="minorEastAsia"/>
            </w:rPr>
          </w:pPr>
          <w:hyperlink w:anchor="_Toc301803959" w:history="1">
            <w:r w:rsidR="00217C3E" w:rsidRPr="00BC0B0E">
              <w:rPr>
                <w:rStyle w:val="Collegamentoipertestuale"/>
              </w:rPr>
              <w:t>Cards</w:t>
            </w:r>
            <w:r w:rsidR="00217C3E">
              <w:rPr>
                <w:webHidden/>
              </w:rPr>
              <w:tab/>
            </w:r>
            <w:r w:rsidR="00217C3E">
              <w:rPr>
                <w:webHidden/>
              </w:rPr>
              <w:fldChar w:fldCharType="begin"/>
            </w:r>
            <w:r w:rsidR="00217C3E">
              <w:rPr>
                <w:webHidden/>
              </w:rPr>
              <w:instrText xml:space="preserve"> PAGEREF _Toc301803959 \h </w:instrText>
            </w:r>
            <w:r w:rsidR="00217C3E">
              <w:rPr>
                <w:webHidden/>
              </w:rPr>
            </w:r>
            <w:r w:rsidR="00217C3E">
              <w:rPr>
                <w:webHidden/>
              </w:rPr>
              <w:fldChar w:fldCharType="separate"/>
            </w:r>
            <w:r>
              <w:rPr>
                <w:webHidden/>
              </w:rPr>
              <w:t>2</w:t>
            </w:r>
            <w:r w:rsidR="00217C3E">
              <w:rPr>
                <w:webHidden/>
              </w:rPr>
              <w:fldChar w:fldCharType="end"/>
            </w:r>
          </w:hyperlink>
        </w:p>
        <w:p w:rsidR="00217C3E" w:rsidRDefault="00956725">
          <w:pPr>
            <w:pStyle w:val="Sommario2"/>
            <w:rPr>
              <w:rFonts w:eastAsiaTheme="minorEastAsia"/>
            </w:rPr>
          </w:pPr>
          <w:hyperlink w:anchor="_Toc301803960" w:history="1">
            <w:r w:rsidR="00217C3E" w:rsidRPr="00BC0B0E">
              <w:rPr>
                <w:rStyle w:val="Collegamentoipertestuale"/>
              </w:rPr>
              <w:t>Catch-up</w:t>
            </w:r>
            <w:r w:rsidR="00217C3E">
              <w:rPr>
                <w:webHidden/>
              </w:rPr>
              <w:tab/>
            </w:r>
            <w:r w:rsidR="00217C3E">
              <w:rPr>
                <w:webHidden/>
              </w:rPr>
              <w:fldChar w:fldCharType="begin"/>
            </w:r>
            <w:r w:rsidR="00217C3E">
              <w:rPr>
                <w:webHidden/>
              </w:rPr>
              <w:instrText xml:space="preserve"> PAGEREF _Toc301803960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2"/>
            <w:rPr>
              <w:rFonts w:eastAsiaTheme="minorEastAsia"/>
            </w:rPr>
          </w:pPr>
          <w:hyperlink w:anchor="_Toc301803961" w:history="1">
            <w:r w:rsidR="00217C3E" w:rsidRPr="00BC0B0E">
              <w:rPr>
                <w:rStyle w:val="Collegamentoipertestuale"/>
              </w:rPr>
              <w:t>Dice</w:t>
            </w:r>
            <w:r w:rsidR="00217C3E">
              <w:rPr>
                <w:webHidden/>
              </w:rPr>
              <w:tab/>
            </w:r>
            <w:r w:rsidR="00217C3E">
              <w:rPr>
                <w:webHidden/>
              </w:rPr>
              <w:fldChar w:fldCharType="begin"/>
            </w:r>
            <w:r w:rsidR="00217C3E">
              <w:rPr>
                <w:webHidden/>
              </w:rPr>
              <w:instrText xml:space="preserve"> PAGEREF _Toc301803961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2"/>
            <w:rPr>
              <w:rFonts w:eastAsiaTheme="minorEastAsia"/>
            </w:rPr>
          </w:pPr>
          <w:hyperlink w:anchor="_Toc301803962" w:history="1">
            <w:r w:rsidR="00217C3E" w:rsidRPr="00BC0B0E">
              <w:rPr>
                <w:rStyle w:val="Collegamentoipertestuale"/>
              </w:rPr>
              <w:t>Movement</w:t>
            </w:r>
            <w:r w:rsidR="00217C3E">
              <w:rPr>
                <w:webHidden/>
              </w:rPr>
              <w:tab/>
            </w:r>
            <w:r w:rsidR="00217C3E">
              <w:rPr>
                <w:webHidden/>
              </w:rPr>
              <w:fldChar w:fldCharType="begin"/>
            </w:r>
            <w:r w:rsidR="00217C3E">
              <w:rPr>
                <w:webHidden/>
              </w:rPr>
              <w:instrText xml:space="preserve"> PAGEREF _Toc301803962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2"/>
            <w:rPr>
              <w:rFonts w:eastAsiaTheme="minorEastAsia"/>
            </w:rPr>
          </w:pPr>
          <w:hyperlink w:anchor="_Toc301803963" w:history="1">
            <w:r w:rsidR="00217C3E" w:rsidRPr="00BC0B0E">
              <w:rPr>
                <w:rStyle w:val="Collegamentoipertestuale"/>
              </w:rPr>
              <w:t>Resource management</w:t>
            </w:r>
            <w:r w:rsidR="00217C3E">
              <w:rPr>
                <w:webHidden/>
              </w:rPr>
              <w:tab/>
            </w:r>
            <w:r w:rsidR="00217C3E">
              <w:rPr>
                <w:webHidden/>
              </w:rPr>
              <w:fldChar w:fldCharType="begin"/>
            </w:r>
            <w:r w:rsidR="00217C3E">
              <w:rPr>
                <w:webHidden/>
              </w:rPr>
              <w:instrText xml:space="preserve"> PAGEREF _Toc301803963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2"/>
            <w:rPr>
              <w:rFonts w:eastAsiaTheme="minorEastAsia"/>
            </w:rPr>
          </w:pPr>
          <w:hyperlink w:anchor="_Toc301803964" w:history="1">
            <w:r w:rsidR="00217C3E" w:rsidRPr="00BC0B0E">
              <w:rPr>
                <w:rStyle w:val="Collegamentoipertestuale"/>
              </w:rPr>
              <w:t>Risk and reward</w:t>
            </w:r>
            <w:r w:rsidR="00217C3E">
              <w:rPr>
                <w:webHidden/>
              </w:rPr>
              <w:tab/>
            </w:r>
            <w:r w:rsidR="00217C3E">
              <w:rPr>
                <w:webHidden/>
              </w:rPr>
              <w:fldChar w:fldCharType="begin"/>
            </w:r>
            <w:r w:rsidR="00217C3E">
              <w:rPr>
                <w:webHidden/>
              </w:rPr>
              <w:instrText xml:space="preserve"> PAGEREF _Toc301803964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2"/>
            <w:rPr>
              <w:rFonts w:eastAsiaTheme="minorEastAsia"/>
            </w:rPr>
          </w:pPr>
          <w:hyperlink w:anchor="_Toc301803965" w:history="1">
            <w:r w:rsidR="00217C3E" w:rsidRPr="00BC0B0E">
              <w:rPr>
                <w:rStyle w:val="Collegamentoipertestuale"/>
              </w:rPr>
              <w:t>Game modes</w:t>
            </w:r>
            <w:r w:rsidR="00217C3E">
              <w:rPr>
                <w:webHidden/>
              </w:rPr>
              <w:tab/>
            </w:r>
            <w:r w:rsidR="00217C3E">
              <w:rPr>
                <w:webHidden/>
              </w:rPr>
              <w:fldChar w:fldCharType="begin"/>
            </w:r>
            <w:r w:rsidR="00217C3E">
              <w:rPr>
                <w:webHidden/>
              </w:rPr>
              <w:instrText xml:space="preserve"> PAGEREF _Toc301803965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1"/>
            <w:rPr>
              <w:rFonts w:eastAsiaTheme="minorEastAsia"/>
              <w:sz w:val="22"/>
            </w:rPr>
          </w:pPr>
          <w:hyperlink w:anchor="_Toc301803966" w:history="1">
            <w:r w:rsidR="00217C3E" w:rsidRPr="00BC0B0E">
              <w:rPr>
                <w:rStyle w:val="Collegamentoipertestuale"/>
              </w:rPr>
              <w:t>Key features</w:t>
            </w:r>
            <w:r w:rsidR="00217C3E">
              <w:rPr>
                <w:webHidden/>
              </w:rPr>
              <w:tab/>
            </w:r>
            <w:r w:rsidR="00217C3E">
              <w:rPr>
                <w:webHidden/>
              </w:rPr>
              <w:fldChar w:fldCharType="begin"/>
            </w:r>
            <w:r w:rsidR="00217C3E">
              <w:rPr>
                <w:webHidden/>
              </w:rPr>
              <w:instrText xml:space="preserve"> PAGEREF _Toc301803966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1"/>
            <w:rPr>
              <w:rFonts w:eastAsiaTheme="minorEastAsia"/>
              <w:sz w:val="22"/>
            </w:rPr>
          </w:pPr>
          <w:hyperlink w:anchor="_Toc301803967" w:history="1">
            <w:r w:rsidR="00217C3E" w:rsidRPr="00BC0B0E">
              <w:rPr>
                <w:rStyle w:val="Collegamentoipertestuale"/>
              </w:rPr>
              <w:t>Game Locations, Level Environment</w:t>
            </w:r>
            <w:r w:rsidR="00217C3E">
              <w:rPr>
                <w:webHidden/>
              </w:rPr>
              <w:tab/>
            </w:r>
            <w:r w:rsidR="00217C3E">
              <w:rPr>
                <w:webHidden/>
              </w:rPr>
              <w:fldChar w:fldCharType="begin"/>
            </w:r>
            <w:r w:rsidR="00217C3E">
              <w:rPr>
                <w:webHidden/>
              </w:rPr>
              <w:instrText xml:space="preserve"> PAGEREF _Toc301803967 \h </w:instrText>
            </w:r>
            <w:r w:rsidR="00217C3E">
              <w:rPr>
                <w:webHidden/>
              </w:rPr>
            </w:r>
            <w:r w:rsidR="00217C3E">
              <w:rPr>
                <w:webHidden/>
              </w:rPr>
              <w:fldChar w:fldCharType="separate"/>
            </w:r>
            <w:r>
              <w:rPr>
                <w:webHidden/>
              </w:rPr>
              <w:t>3</w:t>
            </w:r>
            <w:r w:rsidR="00217C3E">
              <w:rPr>
                <w:webHidden/>
              </w:rPr>
              <w:fldChar w:fldCharType="end"/>
            </w:r>
          </w:hyperlink>
        </w:p>
        <w:p w:rsidR="00217C3E" w:rsidRDefault="00956725">
          <w:pPr>
            <w:pStyle w:val="Sommario1"/>
            <w:rPr>
              <w:rFonts w:eastAsiaTheme="minorEastAsia"/>
              <w:sz w:val="22"/>
            </w:rPr>
          </w:pPr>
          <w:hyperlink w:anchor="_Toc301803968" w:history="1">
            <w:r w:rsidR="00217C3E" w:rsidRPr="00BC0B0E">
              <w:rPr>
                <w:rStyle w:val="Collegamentoipertestuale"/>
              </w:rPr>
              <w:t>Actions: State Diagrams</w:t>
            </w:r>
            <w:r w:rsidR="00217C3E">
              <w:rPr>
                <w:webHidden/>
              </w:rPr>
              <w:tab/>
            </w:r>
            <w:r w:rsidR="00217C3E">
              <w:rPr>
                <w:webHidden/>
              </w:rPr>
              <w:fldChar w:fldCharType="begin"/>
            </w:r>
            <w:r w:rsidR="00217C3E">
              <w:rPr>
                <w:webHidden/>
              </w:rPr>
              <w:instrText xml:space="preserve"> PAGEREF _Toc301803968 \h </w:instrText>
            </w:r>
            <w:r w:rsidR="00217C3E">
              <w:rPr>
                <w:webHidden/>
              </w:rPr>
            </w:r>
            <w:r w:rsidR="00217C3E">
              <w:rPr>
                <w:webHidden/>
              </w:rPr>
              <w:fldChar w:fldCharType="separate"/>
            </w:r>
            <w:r>
              <w:rPr>
                <w:webHidden/>
              </w:rPr>
              <w:t>5</w:t>
            </w:r>
            <w:r w:rsidR="00217C3E">
              <w:rPr>
                <w:webHidden/>
              </w:rPr>
              <w:fldChar w:fldCharType="end"/>
            </w:r>
          </w:hyperlink>
        </w:p>
        <w:p w:rsidR="00217C3E" w:rsidRDefault="00956725">
          <w:pPr>
            <w:pStyle w:val="Sommario2"/>
            <w:rPr>
              <w:rFonts w:eastAsiaTheme="minorEastAsia"/>
            </w:rPr>
          </w:pPr>
          <w:hyperlink w:anchor="_Toc301803969" w:history="1">
            <w:r w:rsidR="00217C3E" w:rsidRPr="00BC0B0E">
              <w:rPr>
                <w:rStyle w:val="Collegamentoipertestuale"/>
              </w:rPr>
              <w:t>Gestione di gioco</w:t>
            </w:r>
            <w:r w:rsidR="00217C3E">
              <w:rPr>
                <w:webHidden/>
              </w:rPr>
              <w:tab/>
            </w:r>
            <w:r w:rsidR="00217C3E">
              <w:rPr>
                <w:webHidden/>
              </w:rPr>
              <w:fldChar w:fldCharType="begin"/>
            </w:r>
            <w:r w:rsidR="00217C3E">
              <w:rPr>
                <w:webHidden/>
              </w:rPr>
              <w:instrText xml:space="preserve"> PAGEREF _Toc301803969 \h </w:instrText>
            </w:r>
            <w:r w:rsidR="00217C3E">
              <w:rPr>
                <w:webHidden/>
              </w:rPr>
            </w:r>
            <w:r w:rsidR="00217C3E">
              <w:rPr>
                <w:webHidden/>
              </w:rPr>
              <w:fldChar w:fldCharType="separate"/>
            </w:r>
            <w:r>
              <w:rPr>
                <w:webHidden/>
              </w:rPr>
              <w:t>5</w:t>
            </w:r>
            <w:r w:rsidR="00217C3E">
              <w:rPr>
                <w:webHidden/>
              </w:rPr>
              <w:fldChar w:fldCharType="end"/>
            </w:r>
          </w:hyperlink>
        </w:p>
        <w:p w:rsidR="00217C3E" w:rsidRDefault="00956725">
          <w:pPr>
            <w:pStyle w:val="Sommario2"/>
            <w:rPr>
              <w:rFonts w:eastAsiaTheme="minorEastAsia"/>
            </w:rPr>
          </w:pPr>
          <w:hyperlink w:anchor="_Toc301803970" w:history="1">
            <w:r w:rsidR="00217C3E" w:rsidRPr="00BC0B0E">
              <w:rPr>
                <w:rStyle w:val="Collegamentoipertestuale"/>
              </w:rPr>
              <w:t>Parti del gioco</w:t>
            </w:r>
            <w:r w:rsidR="00217C3E">
              <w:rPr>
                <w:webHidden/>
              </w:rPr>
              <w:tab/>
            </w:r>
            <w:r w:rsidR="00217C3E">
              <w:rPr>
                <w:webHidden/>
              </w:rPr>
              <w:fldChar w:fldCharType="begin"/>
            </w:r>
            <w:r w:rsidR="00217C3E">
              <w:rPr>
                <w:webHidden/>
              </w:rPr>
              <w:instrText xml:space="preserve"> PAGEREF _Toc301803970 \h </w:instrText>
            </w:r>
            <w:r w:rsidR="00217C3E">
              <w:rPr>
                <w:webHidden/>
              </w:rPr>
            </w:r>
            <w:r w:rsidR="00217C3E">
              <w:rPr>
                <w:webHidden/>
              </w:rPr>
              <w:fldChar w:fldCharType="separate"/>
            </w:r>
            <w:r>
              <w:rPr>
                <w:webHidden/>
              </w:rPr>
              <w:t>5</w:t>
            </w:r>
            <w:r w:rsidR="00217C3E">
              <w:rPr>
                <w:webHidden/>
              </w:rPr>
              <w:fldChar w:fldCharType="end"/>
            </w:r>
          </w:hyperlink>
        </w:p>
        <w:p w:rsidR="00217C3E" w:rsidRDefault="00956725">
          <w:pPr>
            <w:pStyle w:val="Sommario2"/>
            <w:rPr>
              <w:rFonts w:eastAsiaTheme="minorEastAsia"/>
            </w:rPr>
          </w:pPr>
          <w:hyperlink w:anchor="_Toc301803971" w:history="1">
            <w:r w:rsidR="00217C3E" w:rsidRPr="00BC0B0E">
              <w:rPr>
                <w:rStyle w:val="Collegamentoipertestuale"/>
              </w:rPr>
              <w:t>Lancio dadi per decisidere ordine di partenza</w:t>
            </w:r>
            <w:r w:rsidR="00217C3E">
              <w:rPr>
                <w:webHidden/>
              </w:rPr>
              <w:tab/>
            </w:r>
            <w:r w:rsidR="00217C3E">
              <w:rPr>
                <w:webHidden/>
              </w:rPr>
              <w:fldChar w:fldCharType="begin"/>
            </w:r>
            <w:r w:rsidR="00217C3E">
              <w:rPr>
                <w:webHidden/>
              </w:rPr>
              <w:instrText xml:space="preserve"> PAGEREF _Toc301803971 \h </w:instrText>
            </w:r>
            <w:r w:rsidR="00217C3E">
              <w:rPr>
                <w:webHidden/>
              </w:rPr>
            </w:r>
            <w:r w:rsidR="00217C3E">
              <w:rPr>
                <w:webHidden/>
              </w:rPr>
              <w:fldChar w:fldCharType="separate"/>
            </w:r>
            <w:r>
              <w:rPr>
                <w:webHidden/>
              </w:rPr>
              <w:t>5</w:t>
            </w:r>
            <w:r w:rsidR="00217C3E">
              <w:rPr>
                <w:webHidden/>
              </w:rPr>
              <w:fldChar w:fldCharType="end"/>
            </w:r>
          </w:hyperlink>
        </w:p>
        <w:p w:rsidR="00217C3E" w:rsidRDefault="00956725">
          <w:pPr>
            <w:pStyle w:val="Sommario2"/>
            <w:rPr>
              <w:rFonts w:eastAsiaTheme="minorEastAsia"/>
            </w:rPr>
          </w:pPr>
          <w:hyperlink w:anchor="_Toc301803972" w:history="1">
            <w:r w:rsidR="00217C3E" w:rsidRPr="00BC0B0E">
              <w:rPr>
                <w:rStyle w:val="Collegamentoipertestuale"/>
              </w:rPr>
              <w:t>Turno</w:t>
            </w:r>
            <w:r w:rsidR="00217C3E">
              <w:rPr>
                <w:webHidden/>
              </w:rPr>
              <w:tab/>
            </w:r>
            <w:r w:rsidR="00217C3E">
              <w:rPr>
                <w:webHidden/>
              </w:rPr>
              <w:fldChar w:fldCharType="begin"/>
            </w:r>
            <w:r w:rsidR="00217C3E">
              <w:rPr>
                <w:webHidden/>
              </w:rPr>
              <w:instrText xml:space="preserve"> PAGEREF _Toc301803972 \h </w:instrText>
            </w:r>
            <w:r w:rsidR="00217C3E">
              <w:rPr>
                <w:webHidden/>
              </w:rPr>
            </w:r>
            <w:r w:rsidR="00217C3E">
              <w:rPr>
                <w:webHidden/>
              </w:rPr>
              <w:fldChar w:fldCharType="separate"/>
            </w:r>
            <w:r>
              <w:rPr>
                <w:webHidden/>
              </w:rPr>
              <w:t>6</w:t>
            </w:r>
            <w:r w:rsidR="00217C3E">
              <w:rPr>
                <w:webHidden/>
              </w:rPr>
              <w:fldChar w:fldCharType="end"/>
            </w:r>
          </w:hyperlink>
        </w:p>
        <w:p w:rsidR="00217C3E" w:rsidRDefault="00956725">
          <w:pPr>
            <w:pStyle w:val="Sommario2"/>
            <w:rPr>
              <w:rFonts w:eastAsiaTheme="minorEastAsia"/>
            </w:rPr>
          </w:pPr>
          <w:hyperlink w:anchor="_Toc301803973" w:history="1">
            <w:r w:rsidR="00217C3E" w:rsidRPr="00BC0B0E">
              <w:rPr>
                <w:rStyle w:val="Collegamentoipertestuale"/>
              </w:rPr>
              <w:t>Proprietà libera</w:t>
            </w:r>
            <w:r w:rsidR="00217C3E">
              <w:rPr>
                <w:webHidden/>
              </w:rPr>
              <w:tab/>
            </w:r>
            <w:r w:rsidR="00217C3E">
              <w:rPr>
                <w:webHidden/>
              </w:rPr>
              <w:fldChar w:fldCharType="begin"/>
            </w:r>
            <w:r w:rsidR="00217C3E">
              <w:rPr>
                <w:webHidden/>
              </w:rPr>
              <w:instrText xml:space="preserve"> PAGEREF _Toc301803973 \h </w:instrText>
            </w:r>
            <w:r w:rsidR="00217C3E">
              <w:rPr>
                <w:webHidden/>
              </w:rPr>
            </w:r>
            <w:r w:rsidR="00217C3E">
              <w:rPr>
                <w:webHidden/>
              </w:rPr>
              <w:fldChar w:fldCharType="separate"/>
            </w:r>
            <w:r>
              <w:rPr>
                <w:webHidden/>
              </w:rPr>
              <w:t>7</w:t>
            </w:r>
            <w:r w:rsidR="00217C3E">
              <w:rPr>
                <w:webHidden/>
              </w:rPr>
              <w:fldChar w:fldCharType="end"/>
            </w:r>
          </w:hyperlink>
        </w:p>
        <w:p w:rsidR="00217C3E" w:rsidRDefault="00956725">
          <w:pPr>
            <w:pStyle w:val="Sommario2"/>
            <w:rPr>
              <w:rFonts w:eastAsiaTheme="minorEastAsia"/>
            </w:rPr>
          </w:pPr>
          <w:hyperlink w:anchor="_Toc301803974" w:history="1">
            <w:r w:rsidR="00217C3E" w:rsidRPr="00BC0B0E">
              <w:rPr>
                <w:rStyle w:val="Collegamentoipertestuale"/>
              </w:rPr>
              <w:t>Proprietà occupata</w:t>
            </w:r>
            <w:r w:rsidR="00217C3E">
              <w:rPr>
                <w:webHidden/>
              </w:rPr>
              <w:tab/>
            </w:r>
            <w:r w:rsidR="00217C3E">
              <w:rPr>
                <w:webHidden/>
              </w:rPr>
              <w:fldChar w:fldCharType="begin"/>
            </w:r>
            <w:r w:rsidR="00217C3E">
              <w:rPr>
                <w:webHidden/>
              </w:rPr>
              <w:instrText xml:space="preserve"> PAGEREF _Toc301803974 \h </w:instrText>
            </w:r>
            <w:r w:rsidR="00217C3E">
              <w:rPr>
                <w:webHidden/>
              </w:rPr>
            </w:r>
            <w:r w:rsidR="00217C3E">
              <w:rPr>
                <w:webHidden/>
              </w:rPr>
              <w:fldChar w:fldCharType="separate"/>
            </w:r>
            <w:r>
              <w:rPr>
                <w:webHidden/>
              </w:rPr>
              <w:t>7</w:t>
            </w:r>
            <w:r w:rsidR="00217C3E">
              <w:rPr>
                <w:webHidden/>
              </w:rPr>
              <w:fldChar w:fldCharType="end"/>
            </w:r>
          </w:hyperlink>
        </w:p>
        <w:p w:rsidR="00217C3E" w:rsidRDefault="00956725">
          <w:pPr>
            <w:pStyle w:val="Sommario2"/>
            <w:rPr>
              <w:rFonts w:eastAsiaTheme="minorEastAsia"/>
            </w:rPr>
          </w:pPr>
          <w:hyperlink w:anchor="_Toc301803975" w:history="1">
            <w:r w:rsidR="00217C3E" w:rsidRPr="00BC0B0E">
              <w:rPr>
                <w:rStyle w:val="Collegamentoipertestuale"/>
              </w:rPr>
              <w:t>Proprietà posseduta dal giocatore</w:t>
            </w:r>
            <w:r w:rsidR="00217C3E">
              <w:rPr>
                <w:webHidden/>
              </w:rPr>
              <w:tab/>
            </w:r>
            <w:r w:rsidR="00217C3E">
              <w:rPr>
                <w:webHidden/>
              </w:rPr>
              <w:fldChar w:fldCharType="begin"/>
            </w:r>
            <w:r w:rsidR="00217C3E">
              <w:rPr>
                <w:webHidden/>
              </w:rPr>
              <w:instrText xml:space="preserve"> PAGEREF _Toc301803975 \h </w:instrText>
            </w:r>
            <w:r w:rsidR="00217C3E">
              <w:rPr>
                <w:webHidden/>
              </w:rPr>
            </w:r>
            <w:r w:rsidR="00217C3E">
              <w:rPr>
                <w:webHidden/>
              </w:rPr>
              <w:fldChar w:fldCharType="separate"/>
            </w:r>
            <w:r>
              <w:rPr>
                <w:webHidden/>
              </w:rPr>
              <w:t>7</w:t>
            </w:r>
            <w:r w:rsidR="00217C3E">
              <w:rPr>
                <w:webHidden/>
              </w:rPr>
              <w:fldChar w:fldCharType="end"/>
            </w:r>
          </w:hyperlink>
        </w:p>
        <w:p w:rsidR="00217C3E" w:rsidRDefault="00956725">
          <w:pPr>
            <w:pStyle w:val="Sommario2"/>
            <w:rPr>
              <w:rFonts w:eastAsiaTheme="minorEastAsia"/>
            </w:rPr>
          </w:pPr>
          <w:hyperlink w:anchor="_Toc301803976" w:history="1">
            <w:r w:rsidR="00217C3E" w:rsidRPr="00BC0B0E">
              <w:rPr>
                <w:rStyle w:val="Collegamentoipertestuale"/>
              </w:rPr>
              <w:t>Transito e Acque Internazionali</w:t>
            </w:r>
            <w:r w:rsidR="00217C3E">
              <w:rPr>
                <w:webHidden/>
              </w:rPr>
              <w:tab/>
            </w:r>
            <w:r w:rsidR="00217C3E">
              <w:rPr>
                <w:webHidden/>
              </w:rPr>
              <w:fldChar w:fldCharType="begin"/>
            </w:r>
            <w:r w:rsidR="00217C3E">
              <w:rPr>
                <w:webHidden/>
              </w:rPr>
              <w:instrText xml:space="preserve"> PAGEREF _Toc301803976 \h </w:instrText>
            </w:r>
            <w:r w:rsidR="00217C3E">
              <w:rPr>
                <w:webHidden/>
              </w:rPr>
            </w:r>
            <w:r w:rsidR="00217C3E">
              <w:rPr>
                <w:webHidden/>
              </w:rPr>
              <w:fldChar w:fldCharType="separate"/>
            </w:r>
            <w:r>
              <w:rPr>
                <w:webHidden/>
              </w:rPr>
              <w:t>7</w:t>
            </w:r>
            <w:r w:rsidR="00217C3E">
              <w:rPr>
                <w:webHidden/>
              </w:rPr>
              <w:fldChar w:fldCharType="end"/>
            </w:r>
          </w:hyperlink>
        </w:p>
        <w:p w:rsidR="00217C3E" w:rsidRDefault="00956725">
          <w:pPr>
            <w:pStyle w:val="Sommario2"/>
            <w:rPr>
              <w:rFonts w:eastAsiaTheme="minorEastAsia"/>
            </w:rPr>
          </w:pPr>
          <w:hyperlink w:anchor="_Toc301803977" w:history="1">
            <w:r w:rsidR="00217C3E" w:rsidRPr="00BC0B0E">
              <w:rPr>
                <w:rStyle w:val="Collegamentoipertestuale"/>
              </w:rPr>
              <w:t>Tasse</w:t>
            </w:r>
            <w:r w:rsidR="00217C3E">
              <w:rPr>
                <w:webHidden/>
              </w:rPr>
              <w:tab/>
            </w:r>
            <w:r w:rsidR="00217C3E">
              <w:rPr>
                <w:webHidden/>
              </w:rPr>
              <w:fldChar w:fldCharType="begin"/>
            </w:r>
            <w:r w:rsidR="00217C3E">
              <w:rPr>
                <w:webHidden/>
              </w:rPr>
              <w:instrText xml:space="preserve"> PAGEREF _Toc301803977 \h </w:instrText>
            </w:r>
            <w:r w:rsidR="00217C3E">
              <w:rPr>
                <w:webHidden/>
              </w:rPr>
            </w:r>
            <w:r w:rsidR="00217C3E">
              <w:rPr>
                <w:webHidden/>
              </w:rPr>
              <w:fldChar w:fldCharType="separate"/>
            </w:r>
            <w:r>
              <w:rPr>
                <w:webHidden/>
              </w:rPr>
              <w:t>7</w:t>
            </w:r>
            <w:r w:rsidR="00217C3E">
              <w:rPr>
                <w:webHidden/>
              </w:rPr>
              <w:fldChar w:fldCharType="end"/>
            </w:r>
          </w:hyperlink>
        </w:p>
        <w:p w:rsidR="00217C3E" w:rsidRDefault="00956725">
          <w:pPr>
            <w:pStyle w:val="Sommario2"/>
            <w:rPr>
              <w:rFonts w:eastAsiaTheme="minorEastAsia"/>
            </w:rPr>
          </w:pPr>
          <w:hyperlink w:anchor="_Toc301803978" w:history="1">
            <w:r w:rsidR="00217C3E" w:rsidRPr="00BC0B0E">
              <w:rPr>
                <w:rStyle w:val="Collegamentoipertestuale"/>
              </w:rPr>
              <w:t>Via!</w:t>
            </w:r>
            <w:r w:rsidR="00217C3E">
              <w:rPr>
                <w:webHidden/>
              </w:rPr>
              <w:tab/>
            </w:r>
            <w:r w:rsidR="00217C3E">
              <w:rPr>
                <w:webHidden/>
              </w:rPr>
              <w:fldChar w:fldCharType="begin"/>
            </w:r>
            <w:r w:rsidR="00217C3E">
              <w:rPr>
                <w:webHidden/>
              </w:rPr>
              <w:instrText xml:space="preserve"> PAGEREF _Toc301803978 \h </w:instrText>
            </w:r>
            <w:r w:rsidR="00217C3E">
              <w:rPr>
                <w:webHidden/>
              </w:rPr>
            </w:r>
            <w:r w:rsidR="00217C3E">
              <w:rPr>
                <w:webHidden/>
              </w:rPr>
              <w:fldChar w:fldCharType="separate"/>
            </w:r>
            <w:r>
              <w:rPr>
                <w:webHidden/>
              </w:rPr>
              <w:t>8</w:t>
            </w:r>
            <w:r w:rsidR="00217C3E">
              <w:rPr>
                <w:webHidden/>
              </w:rPr>
              <w:fldChar w:fldCharType="end"/>
            </w:r>
          </w:hyperlink>
        </w:p>
        <w:p w:rsidR="00217C3E" w:rsidRDefault="00956725">
          <w:pPr>
            <w:pStyle w:val="Sommario2"/>
            <w:rPr>
              <w:rFonts w:eastAsiaTheme="minorEastAsia"/>
            </w:rPr>
          </w:pPr>
          <w:hyperlink w:anchor="_Toc301803979" w:history="1">
            <w:r w:rsidR="00217C3E" w:rsidRPr="00BC0B0E">
              <w:rPr>
                <w:rStyle w:val="Collegamentoipertestuale"/>
              </w:rPr>
              <w:t>Costruisci</w:t>
            </w:r>
            <w:r w:rsidR="00217C3E">
              <w:rPr>
                <w:webHidden/>
              </w:rPr>
              <w:tab/>
            </w:r>
            <w:r w:rsidR="00217C3E">
              <w:rPr>
                <w:webHidden/>
              </w:rPr>
              <w:fldChar w:fldCharType="begin"/>
            </w:r>
            <w:r w:rsidR="00217C3E">
              <w:rPr>
                <w:webHidden/>
              </w:rPr>
              <w:instrText xml:space="preserve"> PAGEREF _Toc301803979 \h </w:instrText>
            </w:r>
            <w:r w:rsidR="00217C3E">
              <w:rPr>
                <w:webHidden/>
              </w:rPr>
            </w:r>
            <w:r w:rsidR="00217C3E">
              <w:rPr>
                <w:webHidden/>
              </w:rPr>
              <w:fldChar w:fldCharType="separate"/>
            </w:r>
            <w:r>
              <w:rPr>
                <w:webHidden/>
              </w:rPr>
              <w:t>8</w:t>
            </w:r>
            <w:r w:rsidR="00217C3E">
              <w:rPr>
                <w:webHidden/>
              </w:rPr>
              <w:fldChar w:fldCharType="end"/>
            </w:r>
          </w:hyperlink>
        </w:p>
        <w:p w:rsidR="00217C3E" w:rsidRDefault="00956725">
          <w:pPr>
            <w:pStyle w:val="Sommario2"/>
            <w:rPr>
              <w:rFonts w:eastAsiaTheme="minorEastAsia"/>
            </w:rPr>
          </w:pPr>
          <w:hyperlink w:anchor="_Toc301803980" w:history="1">
            <w:r w:rsidR="00217C3E" w:rsidRPr="00BC0B0E">
              <w:rPr>
                <w:rStyle w:val="Collegamentoipertestuale"/>
              </w:rPr>
              <w:t>Vendi casa o albergo</w:t>
            </w:r>
            <w:r w:rsidR="00217C3E">
              <w:rPr>
                <w:webHidden/>
              </w:rPr>
              <w:tab/>
            </w:r>
            <w:r w:rsidR="00217C3E">
              <w:rPr>
                <w:webHidden/>
              </w:rPr>
              <w:fldChar w:fldCharType="begin"/>
            </w:r>
            <w:r w:rsidR="00217C3E">
              <w:rPr>
                <w:webHidden/>
              </w:rPr>
              <w:instrText xml:space="preserve"> PAGEREF _Toc301803980 \h </w:instrText>
            </w:r>
            <w:r w:rsidR="00217C3E">
              <w:rPr>
                <w:webHidden/>
              </w:rPr>
            </w:r>
            <w:r w:rsidR="00217C3E">
              <w:rPr>
                <w:webHidden/>
              </w:rPr>
              <w:fldChar w:fldCharType="separate"/>
            </w:r>
            <w:r>
              <w:rPr>
                <w:webHidden/>
              </w:rPr>
              <w:t>9</w:t>
            </w:r>
            <w:r w:rsidR="00217C3E">
              <w:rPr>
                <w:webHidden/>
              </w:rPr>
              <w:fldChar w:fldCharType="end"/>
            </w:r>
          </w:hyperlink>
        </w:p>
        <w:p w:rsidR="00217C3E" w:rsidRDefault="00956725">
          <w:pPr>
            <w:pStyle w:val="Sommario1"/>
            <w:rPr>
              <w:rFonts w:eastAsiaTheme="minorEastAsia"/>
              <w:sz w:val="22"/>
            </w:rPr>
          </w:pPr>
          <w:hyperlink w:anchor="_Toc301803981" w:history="1">
            <w:r w:rsidR="00217C3E" w:rsidRPr="00BC0B0E">
              <w:rPr>
                <w:rStyle w:val="Collegamentoipertestuale"/>
              </w:rPr>
              <w:t>Characters</w:t>
            </w:r>
            <w:r w:rsidR="00217C3E">
              <w:rPr>
                <w:webHidden/>
              </w:rPr>
              <w:tab/>
            </w:r>
            <w:r w:rsidR="00217C3E">
              <w:rPr>
                <w:webHidden/>
              </w:rPr>
              <w:fldChar w:fldCharType="begin"/>
            </w:r>
            <w:r w:rsidR="00217C3E">
              <w:rPr>
                <w:webHidden/>
              </w:rPr>
              <w:instrText xml:space="preserve"> PAGEREF _Toc301803981 \h </w:instrText>
            </w:r>
            <w:r w:rsidR="00217C3E">
              <w:rPr>
                <w:webHidden/>
              </w:rPr>
            </w:r>
            <w:r w:rsidR="00217C3E">
              <w:rPr>
                <w:webHidden/>
              </w:rPr>
              <w:fldChar w:fldCharType="separate"/>
            </w:r>
            <w:r>
              <w:rPr>
                <w:webHidden/>
              </w:rPr>
              <w:t>9</w:t>
            </w:r>
            <w:r w:rsidR="00217C3E">
              <w:rPr>
                <w:webHidden/>
              </w:rPr>
              <w:fldChar w:fldCharType="end"/>
            </w:r>
          </w:hyperlink>
        </w:p>
        <w:p w:rsidR="00217C3E" w:rsidRDefault="00956725">
          <w:pPr>
            <w:pStyle w:val="Sommario1"/>
            <w:rPr>
              <w:rFonts w:eastAsiaTheme="minorEastAsia"/>
              <w:sz w:val="22"/>
            </w:rPr>
          </w:pPr>
          <w:hyperlink w:anchor="_Toc301803982" w:history="1">
            <w:r w:rsidR="00217C3E" w:rsidRPr="00BC0B0E">
              <w:rPr>
                <w:rStyle w:val="Collegamentoipertestuale"/>
              </w:rPr>
              <w:t>Game Elements</w:t>
            </w:r>
            <w:r w:rsidR="00217C3E">
              <w:rPr>
                <w:webHidden/>
              </w:rPr>
              <w:tab/>
            </w:r>
            <w:r w:rsidR="00217C3E">
              <w:rPr>
                <w:webHidden/>
              </w:rPr>
              <w:fldChar w:fldCharType="begin"/>
            </w:r>
            <w:r w:rsidR="00217C3E">
              <w:rPr>
                <w:webHidden/>
              </w:rPr>
              <w:instrText xml:space="preserve"> PAGEREF _Toc301803982 \h </w:instrText>
            </w:r>
            <w:r w:rsidR="00217C3E">
              <w:rPr>
                <w:webHidden/>
              </w:rPr>
            </w:r>
            <w:r w:rsidR="00217C3E">
              <w:rPr>
                <w:webHidden/>
              </w:rPr>
              <w:fldChar w:fldCharType="separate"/>
            </w:r>
            <w:r>
              <w:rPr>
                <w:webHidden/>
              </w:rPr>
              <w:t>9</w:t>
            </w:r>
            <w:r w:rsidR="00217C3E">
              <w:rPr>
                <w:webHidden/>
              </w:rPr>
              <w:fldChar w:fldCharType="end"/>
            </w:r>
          </w:hyperlink>
        </w:p>
        <w:p w:rsidR="00217C3E" w:rsidRDefault="00956725">
          <w:pPr>
            <w:pStyle w:val="Sommario1"/>
            <w:rPr>
              <w:rFonts w:eastAsiaTheme="minorEastAsia"/>
              <w:sz w:val="22"/>
            </w:rPr>
          </w:pPr>
          <w:hyperlink w:anchor="_Toc301803983" w:history="1">
            <w:r w:rsidR="00217C3E" w:rsidRPr="00BC0B0E">
              <w:rPr>
                <w:rStyle w:val="Collegamentoipertestuale"/>
              </w:rPr>
              <w:t>Physics, Audio, Animations and Save Games</w:t>
            </w:r>
            <w:r w:rsidR="00217C3E">
              <w:rPr>
                <w:webHidden/>
              </w:rPr>
              <w:tab/>
            </w:r>
            <w:r w:rsidR="00217C3E">
              <w:rPr>
                <w:webHidden/>
              </w:rPr>
              <w:fldChar w:fldCharType="begin"/>
            </w:r>
            <w:r w:rsidR="00217C3E">
              <w:rPr>
                <w:webHidden/>
              </w:rPr>
              <w:instrText xml:space="preserve"> PAGEREF _Toc301803983 \h </w:instrText>
            </w:r>
            <w:r w:rsidR="00217C3E">
              <w:rPr>
                <w:webHidden/>
              </w:rPr>
            </w:r>
            <w:r w:rsidR="00217C3E">
              <w:rPr>
                <w:webHidden/>
              </w:rPr>
              <w:fldChar w:fldCharType="separate"/>
            </w:r>
            <w:r>
              <w:rPr>
                <w:webHidden/>
              </w:rPr>
              <w:t>9</w:t>
            </w:r>
            <w:r w:rsidR="00217C3E">
              <w:rPr>
                <w:webHidden/>
              </w:rPr>
              <w:fldChar w:fldCharType="end"/>
            </w:r>
          </w:hyperlink>
        </w:p>
        <w:p w:rsidR="00217C3E" w:rsidRDefault="00956725">
          <w:pPr>
            <w:pStyle w:val="Sommario1"/>
            <w:rPr>
              <w:rFonts w:eastAsiaTheme="minorEastAsia"/>
              <w:sz w:val="22"/>
            </w:rPr>
          </w:pPr>
          <w:hyperlink w:anchor="_Toc301803984" w:history="1">
            <w:r w:rsidR="00217C3E" w:rsidRPr="00BC0B0E">
              <w:rPr>
                <w:rStyle w:val="Collegamentoipertestuale"/>
              </w:rPr>
              <w:t>User Interface</w:t>
            </w:r>
            <w:r w:rsidR="00217C3E">
              <w:rPr>
                <w:webHidden/>
              </w:rPr>
              <w:tab/>
            </w:r>
            <w:r w:rsidR="00217C3E">
              <w:rPr>
                <w:webHidden/>
              </w:rPr>
              <w:fldChar w:fldCharType="begin"/>
            </w:r>
            <w:r w:rsidR="00217C3E">
              <w:rPr>
                <w:webHidden/>
              </w:rPr>
              <w:instrText xml:space="preserve"> PAGEREF _Toc301803984 \h </w:instrText>
            </w:r>
            <w:r w:rsidR="00217C3E">
              <w:rPr>
                <w:webHidden/>
              </w:rPr>
            </w:r>
            <w:r w:rsidR="00217C3E">
              <w:rPr>
                <w:webHidden/>
              </w:rPr>
              <w:fldChar w:fldCharType="separate"/>
            </w:r>
            <w:r>
              <w:rPr>
                <w:webHidden/>
              </w:rPr>
              <w:t>10</w:t>
            </w:r>
            <w:r w:rsidR="00217C3E">
              <w:rPr>
                <w:webHidden/>
              </w:rPr>
              <w:fldChar w:fldCharType="end"/>
            </w:r>
          </w:hyperlink>
        </w:p>
        <w:p w:rsidR="00217C3E" w:rsidRDefault="00956725">
          <w:pPr>
            <w:pStyle w:val="Sommario2"/>
            <w:rPr>
              <w:rFonts w:eastAsiaTheme="minorEastAsia"/>
            </w:rPr>
          </w:pPr>
          <w:hyperlink w:anchor="_Toc301803985" w:history="1">
            <w:r w:rsidR="00217C3E" w:rsidRPr="00BC0B0E">
              <w:rPr>
                <w:rStyle w:val="Collegamentoipertestuale"/>
              </w:rPr>
              <w:t>Menu iniziale</w:t>
            </w:r>
            <w:r w:rsidR="00217C3E">
              <w:rPr>
                <w:webHidden/>
              </w:rPr>
              <w:tab/>
            </w:r>
            <w:r w:rsidR="00217C3E">
              <w:rPr>
                <w:webHidden/>
              </w:rPr>
              <w:fldChar w:fldCharType="begin"/>
            </w:r>
            <w:r w:rsidR="00217C3E">
              <w:rPr>
                <w:webHidden/>
              </w:rPr>
              <w:instrText xml:space="preserve"> PAGEREF _Toc301803985 \h </w:instrText>
            </w:r>
            <w:r w:rsidR="00217C3E">
              <w:rPr>
                <w:webHidden/>
              </w:rPr>
            </w:r>
            <w:r w:rsidR="00217C3E">
              <w:rPr>
                <w:webHidden/>
              </w:rPr>
              <w:fldChar w:fldCharType="separate"/>
            </w:r>
            <w:r>
              <w:rPr>
                <w:webHidden/>
              </w:rPr>
              <w:t>10</w:t>
            </w:r>
            <w:r w:rsidR="00217C3E">
              <w:rPr>
                <w:webHidden/>
              </w:rPr>
              <w:fldChar w:fldCharType="end"/>
            </w:r>
          </w:hyperlink>
        </w:p>
        <w:p w:rsidR="00217C3E" w:rsidRDefault="00956725">
          <w:pPr>
            <w:pStyle w:val="Sommario2"/>
            <w:rPr>
              <w:rFonts w:eastAsiaTheme="minorEastAsia"/>
            </w:rPr>
          </w:pPr>
          <w:hyperlink w:anchor="_Toc301803986" w:history="1">
            <w:r w:rsidR="00217C3E" w:rsidRPr="00BC0B0E">
              <w:rPr>
                <w:rStyle w:val="Collegamentoipertestuale"/>
              </w:rPr>
              <w:t>Board</w:t>
            </w:r>
            <w:r w:rsidR="00217C3E">
              <w:rPr>
                <w:webHidden/>
              </w:rPr>
              <w:tab/>
            </w:r>
            <w:r w:rsidR="00217C3E">
              <w:rPr>
                <w:webHidden/>
              </w:rPr>
              <w:fldChar w:fldCharType="begin"/>
            </w:r>
            <w:r w:rsidR="00217C3E">
              <w:rPr>
                <w:webHidden/>
              </w:rPr>
              <w:instrText xml:space="preserve"> PAGEREF _Toc301803986 \h </w:instrText>
            </w:r>
            <w:r w:rsidR="00217C3E">
              <w:rPr>
                <w:webHidden/>
              </w:rPr>
            </w:r>
            <w:r w:rsidR="00217C3E">
              <w:rPr>
                <w:webHidden/>
              </w:rPr>
              <w:fldChar w:fldCharType="separate"/>
            </w:r>
            <w:r>
              <w:rPr>
                <w:webHidden/>
              </w:rPr>
              <w:t>10</w:t>
            </w:r>
            <w:r w:rsidR="00217C3E">
              <w:rPr>
                <w:webHidden/>
              </w:rPr>
              <w:fldChar w:fldCharType="end"/>
            </w:r>
          </w:hyperlink>
        </w:p>
        <w:p w:rsidR="00217C3E" w:rsidRDefault="00956725">
          <w:pPr>
            <w:pStyle w:val="Sommario2"/>
            <w:rPr>
              <w:rFonts w:eastAsiaTheme="minorEastAsia"/>
            </w:rPr>
          </w:pPr>
          <w:hyperlink w:anchor="_Toc301803987" w:history="1">
            <w:r w:rsidR="00217C3E" w:rsidRPr="00BC0B0E">
              <w:rPr>
                <w:rStyle w:val="Collegamentoipertestuale"/>
              </w:rPr>
              <w:t>Box di stato del gioco</w:t>
            </w:r>
            <w:r w:rsidR="00217C3E">
              <w:rPr>
                <w:webHidden/>
              </w:rPr>
              <w:tab/>
            </w:r>
            <w:r w:rsidR="00217C3E">
              <w:rPr>
                <w:webHidden/>
              </w:rPr>
              <w:fldChar w:fldCharType="begin"/>
            </w:r>
            <w:r w:rsidR="00217C3E">
              <w:rPr>
                <w:webHidden/>
              </w:rPr>
              <w:instrText xml:space="preserve"> PAGEREF _Toc301803987 \h </w:instrText>
            </w:r>
            <w:r w:rsidR="00217C3E">
              <w:rPr>
                <w:webHidden/>
              </w:rPr>
            </w:r>
            <w:r w:rsidR="00217C3E">
              <w:rPr>
                <w:webHidden/>
              </w:rPr>
              <w:fldChar w:fldCharType="separate"/>
            </w:r>
            <w:r>
              <w:rPr>
                <w:webHidden/>
              </w:rPr>
              <w:t>10</w:t>
            </w:r>
            <w:r w:rsidR="00217C3E">
              <w:rPr>
                <w:webHidden/>
              </w:rPr>
              <w:fldChar w:fldCharType="end"/>
            </w:r>
          </w:hyperlink>
        </w:p>
        <w:p w:rsidR="00217C3E" w:rsidRDefault="00956725">
          <w:pPr>
            <w:pStyle w:val="Sommario2"/>
            <w:rPr>
              <w:rFonts w:eastAsiaTheme="minorEastAsia"/>
            </w:rPr>
          </w:pPr>
          <w:hyperlink w:anchor="_Toc301803988" w:history="1">
            <w:r w:rsidR="00217C3E" w:rsidRPr="00BC0B0E">
              <w:rPr>
                <w:rStyle w:val="Collegamentoipertestuale"/>
              </w:rPr>
              <w:t>Casella di classifica</w:t>
            </w:r>
            <w:r w:rsidR="00217C3E">
              <w:rPr>
                <w:webHidden/>
              </w:rPr>
              <w:tab/>
            </w:r>
            <w:r w:rsidR="00217C3E">
              <w:rPr>
                <w:webHidden/>
              </w:rPr>
              <w:fldChar w:fldCharType="begin"/>
            </w:r>
            <w:r w:rsidR="00217C3E">
              <w:rPr>
                <w:webHidden/>
              </w:rPr>
              <w:instrText xml:space="preserve"> PAGEREF _Toc301803988 \h </w:instrText>
            </w:r>
            <w:r w:rsidR="00217C3E">
              <w:rPr>
                <w:webHidden/>
              </w:rPr>
            </w:r>
            <w:r w:rsidR="00217C3E">
              <w:rPr>
                <w:webHidden/>
              </w:rPr>
              <w:fldChar w:fldCharType="separate"/>
            </w:r>
            <w:r>
              <w:rPr>
                <w:webHidden/>
              </w:rPr>
              <w:t>10</w:t>
            </w:r>
            <w:r w:rsidR="00217C3E">
              <w:rPr>
                <w:webHidden/>
              </w:rPr>
              <w:fldChar w:fldCharType="end"/>
            </w:r>
          </w:hyperlink>
        </w:p>
        <w:p w:rsidR="00217C3E" w:rsidRDefault="00956725">
          <w:pPr>
            <w:pStyle w:val="Sommario2"/>
            <w:rPr>
              <w:rFonts w:eastAsiaTheme="minorEastAsia"/>
            </w:rPr>
          </w:pPr>
          <w:hyperlink w:anchor="_Toc301803989" w:history="1">
            <w:r w:rsidR="00217C3E" w:rsidRPr="00BC0B0E">
              <w:rPr>
                <w:rStyle w:val="Collegamentoipertestuale"/>
              </w:rPr>
              <w:t>Pulsanti di gestione</w:t>
            </w:r>
            <w:r w:rsidR="00217C3E">
              <w:rPr>
                <w:webHidden/>
              </w:rPr>
              <w:tab/>
            </w:r>
            <w:r w:rsidR="00217C3E">
              <w:rPr>
                <w:webHidden/>
              </w:rPr>
              <w:fldChar w:fldCharType="begin"/>
            </w:r>
            <w:r w:rsidR="00217C3E">
              <w:rPr>
                <w:webHidden/>
              </w:rPr>
              <w:instrText xml:space="preserve"> PAGEREF _Toc301803989 \h </w:instrText>
            </w:r>
            <w:r w:rsidR="00217C3E">
              <w:rPr>
                <w:webHidden/>
              </w:rPr>
            </w:r>
            <w:r w:rsidR="00217C3E">
              <w:rPr>
                <w:webHidden/>
              </w:rPr>
              <w:fldChar w:fldCharType="separate"/>
            </w:r>
            <w:r>
              <w:rPr>
                <w:webHidden/>
              </w:rPr>
              <w:t>10</w:t>
            </w:r>
            <w:r w:rsidR="00217C3E">
              <w:rPr>
                <w:webHidden/>
              </w:rPr>
              <w:fldChar w:fldCharType="end"/>
            </w:r>
          </w:hyperlink>
        </w:p>
        <w:p w:rsidR="00217C3E" w:rsidRDefault="00956725">
          <w:pPr>
            <w:pStyle w:val="Sommario1"/>
            <w:rPr>
              <w:rFonts w:eastAsiaTheme="minorEastAsia"/>
              <w:sz w:val="22"/>
            </w:rPr>
          </w:pPr>
          <w:hyperlink w:anchor="_Toc301803990" w:history="1">
            <w:r w:rsidR="00217C3E" w:rsidRPr="00BC0B0E">
              <w:rPr>
                <w:rStyle w:val="Collegamentoipertestuale"/>
              </w:rPr>
              <w:t>3D Models and 2D Textures</w:t>
            </w:r>
            <w:r w:rsidR="00217C3E">
              <w:rPr>
                <w:webHidden/>
              </w:rPr>
              <w:tab/>
            </w:r>
            <w:r w:rsidR="00217C3E">
              <w:rPr>
                <w:webHidden/>
              </w:rPr>
              <w:fldChar w:fldCharType="begin"/>
            </w:r>
            <w:r w:rsidR="00217C3E">
              <w:rPr>
                <w:webHidden/>
              </w:rPr>
              <w:instrText xml:space="preserve"> PAGEREF _Toc301803990 \h </w:instrText>
            </w:r>
            <w:r w:rsidR="00217C3E">
              <w:rPr>
                <w:webHidden/>
              </w:rPr>
            </w:r>
            <w:r w:rsidR="00217C3E">
              <w:rPr>
                <w:webHidden/>
              </w:rPr>
              <w:fldChar w:fldCharType="separate"/>
            </w:r>
            <w:r>
              <w:rPr>
                <w:webHidden/>
              </w:rPr>
              <w:t>11</w:t>
            </w:r>
            <w:r w:rsidR="00217C3E">
              <w:rPr>
                <w:webHidden/>
              </w:rPr>
              <w:fldChar w:fldCharType="end"/>
            </w:r>
          </w:hyperlink>
        </w:p>
        <w:p w:rsidR="00217C3E" w:rsidRDefault="00956725">
          <w:pPr>
            <w:pStyle w:val="Sommario1"/>
            <w:rPr>
              <w:rFonts w:eastAsiaTheme="minorEastAsia"/>
              <w:sz w:val="22"/>
            </w:rPr>
          </w:pPr>
          <w:hyperlink w:anchor="_Toc301803991" w:history="1">
            <w:r w:rsidR="00217C3E" w:rsidRPr="00BC0B0E">
              <w:rPr>
                <w:rStyle w:val="Collegamentoipertestuale"/>
              </w:rPr>
              <w:t>Art</w:t>
            </w:r>
            <w:r w:rsidR="00217C3E">
              <w:rPr>
                <w:webHidden/>
              </w:rPr>
              <w:tab/>
            </w:r>
            <w:r w:rsidR="00217C3E">
              <w:rPr>
                <w:webHidden/>
              </w:rPr>
              <w:fldChar w:fldCharType="begin"/>
            </w:r>
            <w:r w:rsidR="00217C3E">
              <w:rPr>
                <w:webHidden/>
              </w:rPr>
              <w:instrText xml:space="preserve"> PAGEREF _Toc301803991 \h </w:instrText>
            </w:r>
            <w:r w:rsidR="00217C3E">
              <w:rPr>
                <w:webHidden/>
              </w:rPr>
            </w:r>
            <w:r w:rsidR="00217C3E">
              <w:rPr>
                <w:webHidden/>
              </w:rPr>
              <w:fldChar w:fldCharType="separate"/>
            </w:r>
            <w:r>
              <w:rPr>
                <w:webHidden/>
              </w:rPr>
              <w:t>11</w:t>
            </w:r>
            <w:r w:rsidR="00217C3E">
              <w:rPr>
                <w:webHidden/>
              </w:rPr>
              <w:fldChar w:fldCharType="end"/>
            </w:r>
          </w:hyperlink>
        </w:p>
        <w:p w:rsidR="00217C3E" w:rsidRDefault="00956725">
          <w:pPr>
            <w:pStyle w:val="Sommario1"/>
            <w:rPr>
              <w:rFonts w:eastAsiaTheme="minorEastAsia"/>
              <w:sz w:val="22"/>
            </w:rPr>
          </w:pPr>
          <w:hyperlink w:anchor="_Toc301803992" w:history="1">
            <w:r w:rsidR="00217C3E" w:rsidRPr="00BC0B0E">
              <w:rPr>
                <w:rStyle w:val="Collegamentoipertestuale"/>
              </w:rPr>
              <w:t>Game Controls</w:t>
            </w:r>
            <w:r w:rsidR="00217C3E">
              <w:rPr>
                <w:webHidden/>
              </w:rPr>
              <w:tab/>
            </w:r>
            <w:r w:rsidR="00217C3E">
              <w:rPr>
                <w:webHidden/>
              </w:rPr>
              <w:fldChar w:fldCharType="begin"/>
            </w:r>
            <w:r w:rsidR="00217C3E">
              <w:rPr>
                <w:webHidden/>
              </w:rPr>
              <w:instrText xml:space="preserve"> PAGEREF _Toc301803992 \h </w:instrText>
            </w:r>
            <w:r w:rsidR="00217C3E">
              <w:rPr>
                <w:webHidden/>
              </w:rPr>
            </w:r>
            <w:r w:rsidR="00217C3E">
              <w:rPr>
                <w:webHidden/>
              </w:rPr>
              <w:fldChar w:fldCharType="separate"/>
            </w:r>
            <w:r>
              <w:rPr>
                <w:webHidden/>
              </w:rPr>
              <w:t>11</w:t>
            </w:r>
            <w:r w:rsidR="00217C3E">
              <w:rPr>
                <w:webHidden/>
              </w:rPr>
              <w:fldChar w:fldCharType="end"/>
            </w:r>
          </w:hyperlink>
        </w:p>
        <w:p w:rsidR="00217C3E" w:rsidRDefault="00956725">
          <w:pPr>
            <w:pStyle w:val="Sommario1"/>
            <w:rPr>
              <w:rFonts w:eastAsiaTheme="minorEastAsia"/>
              <w:sz w:val="22"/>
            </w:rPr>
          </w:pPr>
          <w:hyperlink w:anchor="_Toc301803993" w:history="1">
            <w:r w:rsidR="00217C3E" w:rsidRPr="00BC0B0E">
              <w:rPr>
                <w:rStyle w:val="Collegamentoipertestuale"/>
              </w:rPr>
              <w:t>Rules</w:t>
            </w:r>
            <w:r w:rsidR="00217C3E">
              <w:rPr>
                <w:webHidden/>
              </w:rPr>
              <w:tab/>
            </w:r>
            <w:r w:rsidR="00217C3E">
              <w:rPr>
                <w:webHidden/>
              </w:rPr>
              <w:fldChar w:fldCharType="begin"/>
            </w:r>
            <w:r w:rsidR="00217C3E">
              <w:rPr>
                <w:webHidden/>
              </w:rPr>
              <w:instrText xml:space="preserve"> PAGEREF _Toc301803993 \h </w:instrText>
            </w:r>
            <w:r w:rsidR="00217C3E">
              <w:rPr>
                <w:webHidden/>
              </w:rPr>
            </w:r>
            <w:r w:rsidR="00217C3E">
              <w:rPr>
                <w:webHidden/>
              </w:rPr>
              <w:fldChar w:fldCharType="separate"/>
            </w:r>
            <w:r>
              <w:rPr>
                <w:webHidden/>
              </w:rPr>
              <w:t>12</w:t>
            </w:r>
            <w:r w:rsidR="00217C3E">
              <w:rPr>
                <w:webHidden/>
              </w:rPr>
              <w:fldChar w:fldCharType="end"/>
            </w:r>
          </w:hyperlink>
        </w:p>
        <w:p w:rsidR="00217C3E" w:rsidRDefault="00956725">
          <w:pPr>
            <w:pStyle w:val="Sommario2"/>
            <w:rPr>
              <w:rFonts w:eastAsiaTheme="minorEastAsia"/>
            </w:rPr>
          </w:pPr>
          <w:hyperlink w:anchor="_Toc301803994" w:history="1">
            <w:r w:rsidR="00217C3E" w:rsidRPr="00BC0B0E">
              <w:rPr>
                <w:rStyle w:val="Collegamentoipertestuale"/>
              </w:rPr>
              <w:t>Regole generali</w:t>
            </w:r>
            <w:r w:rsidR="00217C3E">
              <w:rPr>
                <w:webHidden/>
              </w:rPr>
              <w:tab/>
            </w:r>
            <w:r w:rsidR="00217C3E">
              <w:rPr>
                <w:webHidden/>
              </w:rPr>
              <w:fldChar w:fldCharType="begin"/>
            </w:r>
            <w:r w:rsidR="00217C3E">
              <w:rPr>
                <w:webHidden/>
              </w:rPr>
              <w:instrText xml:space="preserve"> PAGEREF _Toc301803994 \h </w:instrText>
            </w:r>
            <w:r w:rsidR="00217C3E">
              <w:rPr>
                <w:webHidden/>
              </w:rPr>
            </w:r>
            <w:r w:rsidR="00217C3E">
              <w:rPr>
                <w:webHidden/>
              </w:rPr>
              <w:fldChar w:fldCharType="separate"/>
            </w:r>
            <w:r>
              <w:rPr>
                <w:webHidden/>
              </w:rPr>
              <w:t>12</w:t>
            </w:r>
            <w:r w:rsidR="00217C3E">
              <w:rPr>
                <w:webHidden/>
              </w:rPr>
              <w:fldChar w:fldCharType="end"/>
            </w:r>
          </w:hyperlink>
        </w:p>
        <w:p w:rsidR="00217C3E" w:rsidRDefault="00956725">
          <w:pPr>
            <w:pStyle w:val="Sommario2"/>
            <w:rPr>
              <w:rFonts w:eastAsiaTheme="minorEastAsia"/>
            </w:rPr>
          </w:pPr>
          <w:hyperlink w:anchor="_Toc301803995" w:history="1">
            <w:r w:rsidR="00217C3E" w:rsidRPr="00BC0B0E">
              <w:rPr>
                <w:rStyle w:val="Collegamentoipertestuale"/>
              </w:rPr>
              <w:t>Case ed alberghi</w:t>
            </w:r>
            <w:r w:rsidR="00217C3E">
              <w:rPr>
                <w:webHidden/>
              </w:rPr>
              <w:tab/>
            </w:r>
            <w:r w:rsidR="00217C3E">
              <w:rPr>
                <w:webHidden/>
              </w:rPr>
              <w:fldChar w:fldCharType="begin"/>
            </w:r>
            <w:r w:rsidR="00217C3E">
              <w:rPr>
                <w:webHidden/>
              </w:rPr>
              <w:instrText xml:space="preserve"> PAGEREF _Toc301803995 \h </w:instrText>
            </w:r>
            <w:r w:rsidR="00217C3E">
              <w:rPr>
                <w:webHidden/>
              </w:rPr>
            </w:r>
            <w:r w:rsidR="00217C3E">
              <w:rPr>
                <w:webHidden/>
              </w:rPr>
              <w:fldChar w:fldCharType="separate"/>
            </w:r>
            <w:r>
              <w:rPr>
                <w:webHidden/>
              </w:rPr>
              <w:t>12</w:t>
            </w:r>
            <w:r w:rsidR="00217C3E">
              <w:rPr>
                <w:webHidden/>
              </w:rPr>
              <w:fldChar w:fldCharType="end"/>
            </w:r>
          </w:hyperlink>
        </w:p>
        <w:p w:rsidR="00217C3E" w:rsidRDefault="00956725">
          <w:pPr>
            <w:pStyle w:val="Sommario2"/>
            <w:rPr>
              <w:rFonts w:eastAsiaTheme="minorEastAsia"/>
            </w:rPr>
          </w:pPr>
          <w:hyperlink w:anchor="_Toc301803996" w:history="1">
            <w:r w:rsidR="00217C3E" w:rsidRPr="00BC0B0E">
              <w:rPr>
                <w:rStyle w:val="Collegamentoipertestuale"/>
              </w:rPr>
              <w:t>Fallimento</w:t>
            </w:r>
            <w:r w:rsidR="00217C3E">
              <w:rPr>
                <w:webHidden/>
              </w:rPr>
              <w:tab/>
            </w:r>
            <w:r w:rsidR="00217C3E">
              <w:rPr>
                <w:webHidden/>
              </w:rPr>
              <w:fldChar w:fldCharType="begin"/>
            </w:r>
            <w:r w:rsidR="00217C3E">
              <w:rPr>
                <w:webHidden/>
              </w:rPr>
              <w:instrText xml:space="preserve"> PAGEREF _Toc301803996 \h </w:instrText>
            </w:r>
            <w:r w:rsidR="00217C3E">
              <w:rPr>
                <w:webHidden/>
              </w:rPr>
            </w:r>
            <w:r w:rsidR="00217C3E">
              <w:rPr>
                <w:webHidden/>
              </w:rPr>
              <w:fldChar w:fldCharType="separate"/>
            </w:r>
            <w:r>
              <w:rPr>
                <w:webHidden/>
              </w:rPr>
              <w:t>12</w:t>
            </w:r>
            <w:r w:rsidR="00217C3E">
              <w:rPr>
                <w:webHidden/>
              </w:rPr>
              <w:fldChar w:fldCharType="end"/>
            </w:r>
          </w:hyperlink>
        </w:p>
        <w:p w:rsidR="00217C3E" w:rsidRDefault="00956725">
          <w:pPr>
            <w:pStyle w:val="Sommario1"/>
            <w:rPr>
              <w:rFonts w:eastAsiaTheme="minorEastAsia"/>
              <w:sz w:val="22"/>
            </w:rPr>
          </w:pPr>
          <w:hyperlink w:anchor="_Toc301803997" w:history="1">
            <w:r w:rsidR="00217C3E" w:rsidRPr="00BC0B0E">
              <w:rPr>
                <w:rStyle w:val="Collegamentoipertestuale"/>
              </w:rPr>
              <w:t>Sviluppi futuri</w:t>
            </w:r>
            <w:r w:rsidR="00217C3E">
              <w:rPr>
                <w:webHidden/>
              </w:rPr>
              <w:tab/>
            </w:r>
            <w:r w:rsidR="00217C3E">
              <w:rPr>
                <w:webHidden/>
              </w:rPr>
              <w:fldChar w:fldCharType="begin"/>
            </w:r>
            <w:r w:rsidR="00217C3E">
              <w:rPr>
                <w:webHidden/>
              </w:rPr>
              <w:instrText xml:space="preserve"> PAGEREF _Toc301803997 \h </w:instrText>
            </w:r>
            <w:r w:rsidR="00217C3E">
              <w:rPr>
                <w:webHidden/>
              </w:rPr>
            </w:r>
            <w:r w:rsidR="00217C3E">
              <w:rPr>
                <w:webHidden/>
              </w:rPr>
              <w:fldChar w:fldCharType="separate"/>
            </w:r>
            <w:r>
              <w:rPr>
                <w:webHidden/>
              </w:rPr>
              <w:t>13</w:t>
            </w:r>
            <w:r w:rsidR="00217C3E">
              <w:rPr>
                <w:webHidden/>
              </w:rPr>
              <w:fldChar w:fldCharType="end"/>
            </w:r>
          </w:hyperlink>
        </w:p>
        <w:p w:rsidR="00F82A5D" w:rsidRDefault="00F82A5D">
          <w:r w:rsidRPr="00BC537D">
            <w:rPr>
              <w:b/>
              <w:bCs/>
              <w:sz w:val="24"/>
            </w:rPr>
            <w:fldChar w:fldCharType="end"/>
          </w:r>
        </w:p>
      </w:sdtContent>
    </w:sdt>
    <w:p w:rsidR="00D345D1" w:rsidRDefault="00D345D1">
      <w:pPr>
        <w:spacing w:after="200"/>
        <w:jc w:val="left"/>
      </w:pPr>
    </w:p>
    <w:p w:rsidR="00D345D1" w:rsidRDefault="00D345D1">
      <w:pPr>
        <w:spacing w:after="200"/>
        <w:jc w:val="left"/>
      </w:pPr>
      <w:r>
        <w:br w:type="page"/>
      </w:r>
    </w:p>
    <w:p w:rsidR="00614C69" w:rsidRDefault="00614C69" w:rsidP="00BC537D">
      <w:pPr>
        <w:sectPr w:rsidR="00614C69" w:rsidSect="00A93D9B">
          <w:footerReference w:type="first" r:id="rId12"/>
          <w:pgSz w:w="11906" w:h="16838"/>
          <w:pgMar w:top="1417" w:right="1134" w:bottom="1134" w:left="1134" w:header="708" w:footer="708" w:gutter="0"/>
          <w:pgNumType w:start="0"/>
          <w:cols w:space="708"/>
          <w:titlePg/>
          <w:docGrid w:linePitch="360"/>
        </w:sectPr>
      </w:pPr>
    </w:p>
    <w:p w:rsidR="00C253C9" w:rsidRPr="00BC537D" w:rsidRDefault="00C253C9" w:rsidP="00BC537D">
      <w:pPr>
        <w:pStyle w:val="Titolo1"/>
        <w:rPr>
          <w:rFonts w:ascii="Kabob" w:hAnsi="Kabob"/>
        </w:rPr>
      </w:pPr>
      <w:bookmarkStart w:id="23" w:name="_Toc301803953"/>
      <w:r>
        <w:t>Introduzione</w:t>
      </w:r>
      <w:bookmarkEnd w:id="23"/>
    </w:p>
    <w:p w:rsidR="00CE2867" w:rsidRDefault="00CE2867" w:rsidP="00CE2867">
      <w:r w:rsidRPr="00F8179E">
        <w:t>Questo gioco è stato realizzato come progetto d’esame di “Sviluppo di videogiochi” per l’Università degli Studi di Bari. In quanto progetto a scopo didattico, e vista la complessità della gestione di un gioco quale il Monopoly, si prega di considerare il lavoro per ciò che è: il primo tentativo (Mal riuscito? Decente? Superbo?) di creazione di un videogioco</w:t>
      </w:r>
      <w:r>
        <w:t xml:space="preserve"> a partire da zero. Tutti i membri del gruppo non avevano precedenti esperienze grafiche, di modellazione 3D, di game scripting o di intelligenza artificiale. Tutte le conoscenze sono state sviluppate nel corso di 8 mesi, nei quali ci si è dovuti scontrare con problematiche sconosciute, e per la maggior parte delle quali sono state intraprese strade alternative, più o meno buone, a causa del basso investimento economico e dell’alto livello di competenze richieste per sviluppare il prodotto ludico.</w:t>
      </w:r>
    </w:p>
    <w:p w:rsidR="00CE2867" w:rsidRDefault="00CE2867" w:rsidP="00CE2867"/>
    <w:p w:rsidR="00CE2867" w:rsidRDefault="00CE2867" w:rsidP="00CE2867">
      <w:r>
        <w:t>In ogni caso, vi ringraziamo per la pazienza.</w:t>
      </w:r>
    </w:p>
    <w:p w:rsidR="00CE2867" w:rsidRDefault="00CE2867" w:rsidP="00CE2867"/>
    <w:p w:rsidR="00CE2867" w:rsidRPr="00115340" w:rsidRDefault="00CE2867" w:rsidP="00CE2867">
      <w:pPr>
        <w:jc w:val="right"/>
      </w:pPr>
      <w:r w:rsidRPr="00115340">
        <w:t xml:space="preserve">Francesco </w:t>
      </w:r>
      <w:r w:rsidRPr="00115340">
        <w:rPr>
          <w:b/>
        </w:rPr>
        <w:t>Pontillo</w:t>
      </w:r>
    </w:p>
    <w:p w:rsidR="00CE2867" w:rsidRPr="00115340" w:rsidRDefault="00CE2867" w:rsidP="00CE2867">
      <w:pPr>
        <w:jc w:val="right"/>
      </w:pPr>
      <w:r w:rsidRPr="00115340">
        <w:t xml:space="preserve">Giuseppe </w:t>
      </w:r>
      <w:r w:rsidRPr="00115340">
        <w:rPr>
          <w:b/>
        </w:rPr>
        <w:t>Marolla</w:t>
      </w:r>
    </w:p>
    <w:p w:rsidR="00CE2867" w:rsidRPr="00115340" w:rsidRDefault="00CE2867" w:rsidP="00CE2867">
      <w:pPr>
        <w:jc w:val="right"/>
      </w:pPr>
      <w:r w:rsidRPr="00115340">
        <w:t xml:space="preserve">Matteo </w:t>
      </w:r>
      <w:r w:rsidRPr="00115340">
        <w:rPr>
          <w:b/>
        </w:rPr>
        <w:t>Gagliardi</w:t>
      </w:r>
    </w:p>
    <w:p w:rsidR="00CE2867" w:rsidRDefault="00CE2867" w:rsidP="00CE2867">
      <w:pPr>
        <w:jc w:val="right"/>
        <w:rPr>
          <w:b/>
        </w:rPr>
      </w:pPr>
      <w:r w:rsidRPr="00115340">
        <w:t xml:space="preserve">Ciro </w:t>
      </w:r>
      <w:r w:rsidRPr="00115340">
        <w:rPr>
          <w:b/>
        </w:rPr>
        <w:t>Santoro</w:t>
      </w:r>
      <w:bookmarkStart w:id="24" w:name="_GoBack"/>
    </w:p>
    <w:p w:rsidR="00B10941" w:rsidRDefault="00B10941" w:rsidP="00CE2867">
      <w:pPr>
        <w:jc w:val="right"/>
      </w:pPr>
      <w:r w:rsidRPr="00B10941">
        <w:t>Maurizio</w:t>
      </w:r>
      <w:r>
        <w:rPr>
          <w:b/>
        </w:rPr>
        <w:t xml:space="preserve"> De Fano</w:t>
      </w:r>
    </w:p>
    <w:bookmarkEnd w:id="24"/>
    <w:p w:rsidR="00115340" w:rsidRDefault="00115340" w:rsidP="00BC537D"/>
    <w:p w:rsidR="00C253C9" w:rsidRDefault="00C253C9">
      <w:r>
        <w:br w:type="page"/>
      </w:r>
    </w:p>
    <w:p w:rsidR="00CE5E2C" w:rsidRDefault="00D54208" w:rsidP="00E435CB">
      <w:pPr>
        <w:pStyle w:val="Titolo1"/>
      </w:pPr>
      <w:bookmarkStart w:id="25" w:name="_Toc301803954"/>
      <w:r>
        <w:t>Concept Statement and Goals</w:t>
      </w:r>
      <w:bookmarkEnd w:id="25"/>
    </w:p>
    <w:p w:rsidR="00D54208" w:rsidRDefault="00D54208" w:rsidP="00795046">
      <w:pPr>
        <w:tabs>
          <w:tab w:val="left" w:pos="3270"/>
        </w:tabs>
        <w:rPr>
          <w:rFonts w:cs="Arial"/>
        </w:rPr>
      </w:pPr>
      <w:r w:rsidRPr="000F7E5E">
        <w:rPr>
          <w:rFonts w:cs="Arial"/>
        </w:rPr>
        <w:t>L</w:t>
      </w:r>
      <w:r>
        <w:rPr>
          <w:rFonts w:cs="Arial"/>
        </w:rPr>
        <w:t>o scopo del gioco è di trarre profitto affittando, comprando e vendendo le proprietà che si trovano lungo un percorso formato da diversi luoghi caratteristici di tutto il mondo, sino a diventare il giocatore più ricco e, possibilmente, il monopolista.</w:t>
      </w:r>
    </w:p>
    <w:p w:rsidR="00D54208" w:rsidRDefault="00D54208" w:rsidP="00795046">
      <w:pPr>
        <w:tabs>
          <w:tab w:val="left" w:pos="3270"/>
        </w:tabs>
        <w:rPr>
          <w:rFonts w:cs="Arial"/>
        </w:rPr>
      </w:pPr>
      <w:r>
        <w:rPr>
          <w:rFonts w:cs="Arial"/>
        </w:rPr>
        <w:t>L’obiettivo del gioco può essere raggiunto tramite l’acquisto di terreni, la compravendita di case ed alberghi, fino al più semplice lancio dei dadi.</w:t>
      </w:r>
    </w:p>
    <w:p w:rsidR="00D54208" w:rsidRDefault="00D54208" w:rsidP="00795046">
      <w:pPr>
        <w:tabs>
          <w:tab w:val="left" w:pos="3270"/>
        </w:tabs>
        <w:rPr>
          <w:rFonts w:cs="Arial"/>
        </w:rPr>
      </w:pPr>
      <w:r>
        <w:rPr>
          <w:rFonts w:cs="Arial"/>
        </w:rPr>
        <w:t>Il giocatore sarà ostacolato dalle azioni dell’avversario, dalla maniera secondo la quale procederà nel gioco e dalle scelte che effettuerà.</w:t>
      </w:r>
    </w:p>
    <w:p w:rsidR="00D54208" w:rsidRDefault="00D54208" w:rsidP="00795046">
      <w:pPr>
        <w:tabs>
          <w:tab w:val="left" w:pos="3270"/>
        </w:tabs>
        <w:rPr>
          <w:rFonts w:cs="Arial"/>
        </w:rPr>
      </w:pPr>
      <w:r>
        <w:rPr>
          <w:rFonts w:cs="Arial"/>
        </w:rPr>
        <w:t>Il mondo rappresentato nel gioco sarà composto da molti luoghi differenti che il giocatore facilmente potrà conoscere e che apportano una componente di divertimento visuale al giocatore.</w:t>
      </w:r>
    </w:p>
    <w:p w:rsidR="00D54208" w:rsidRDefault="00D54208" w:rsidP="00BC537D"/>
    <w:p w:rsidR="00D54208" w:rsidRDefault="00D54208" w:rsidP="00E435CB">
      <w:pPr>
        <w:pStyle w:val="Titolo1"/>
      </w:pPr>
      <w:bookmarkStart w:id="26" w:name="_Toc301803955"/>
      <w:r>
        <w:t>Core Mechanics</w:t>
      </w:r>
      <w:bookmarkEnd w:id="26"/>
    </w:p>
    <w:p w:rsidR="00D54208" w:rsidRDefault="00D54208" w:rsidP="00795046">
      <w:pPr>
        <w:tabs>
          <w:tab w:val="left" w:pos="3270"/>
        </w:tabs>
        <w:rPr>
          <w:rFonts w:cs="Arial"/>
        </w:rPr>
      </w:pPr>
      <w:r>
        <w:rPr>
          <w:rFonts w:cs="Arial"/>
        </w:rPr>
        <w:t>Di seguito, le meccaniche di gioco principali. Si è cercato di eliminare riferimenti a regole particolari. Per ulteriori informazioni, consultare la relativa sezione.</w:t>
      </w:r>
    </w:p>
    <w:p w:rsidR="00D54208" w:rsidRPr="00B6446C" w:rsidRDefault="00D54208" w:rsidP="00E435CB">
      <w:pPr>
        <w:pStyle w:val="Titolo2"/>
      </w:pPr>
      <w:bookmarkStart w:id="27" w:name="_Toc301803956"/>
      <w:r w:rsidRPr="00B6446C">
        <w:t>Turns</w:t>
      </w:r>
      <w:bookmarkEnd w:id="27"/>
    </w:p>
    <w:p w:rsidR="00D54208" w:rsidRDefault="00D54208" w:rsidP="00795046">
      <w:pPr>
        <w:tabs>
          <w:tab w:val="left" w:pos="3270"/>
        </w:tabs>
        <w:rPr>
          <w:rFonts w:cs="Arial"/>
        </w:rPr>
      </w:pPr>
      <w:r>
        <w:rPr>
          <w:rFonts w:cs="Arial"/>
        </w:rPr>
        <w:t>Il gioco avviene a turni. Ogni giocatore può compiere tutte le azioni che egli ritiene opportuno: comprare, vendere, ecc. Quindi, il turno passa all’avversario (salvo casi eccezionali).</w:t>
      </w:r>
    </w:p>
    <w:p w:rsidR="00D54208" w:rsidRPr="00B6446C" w:rsidRDefault="00D54208" w:rsidP="00E435CB">
      <w:pPr>
        <w:pStyle w:val="Titolo2"/>
      </w:pPr>
      <w:bookmarkStart w:id="28" w:name="_Toc301803957"/>
      <w:r w:rsidRPr="00B6446C">
        <w:t>Actions</w:t>
      </w:r>
      <w:bookmarkEnd w:id="28"/>
    </w:p>
    <w:p w:rsidR="00D54208" w:rsidRDefault="00D54208" w:rsidP="00795046">
      <w:pPr>
        <w:tabs>
          <w:tab w:val="left" w:pos="3270"/>
        </w:tabs>
        <w:spacing w:line="360" w:lineRule="auto"/>
        <w:rPr>
          <w:rFonts w:cs="Arial"/>
        </w:rPr>
      </w:pPr>
      <w:r>
        <w:rPr>
          <w:rFonts w:cs="Arial"/>
        </w:rPr>
        <w:t>Le azioni che un giocatore può compiere durante il proprio turno sono:</w:t>
      </w:r>
    </w:p>
    <w:p w:rsidR="00D54208" w:rsidRDefault="00D54208" w:rsidP="00795046">
      <w:pPr>
        <w:pStyle w:val="Paragrafoelenco"/>
        <w:numPr>
          <w:ilvl w:val="0"/>
          <w:numId w:val="2"/>
        </w:numPr>
        <w:tabs>
          <w:tab w:val="left" w:pos="3270"/>
        </w:tabs>
        <w:spacing w:line="360" w:lineRule="auto"/>
        <w:rPr>
          <w:rFonts w:cs="Arial"/>
        </w:rPr>
      </w:pPr>
      <w:r>
        <w:rPr>
          <w:rFonts w:cs="Arial"/>
        </w:rPr>
        <w:t>Lancio dei dadi</w:t>
      </w:r>
    </w:p>
    <w:p w:rsidR="00D54208" w:rsidRDefault="00D54208" w:rsidP="00795046">
      <w:pPr>
        <w:pStyle w:val="Paragrafoelenco"/>
        <w:numPr>
          <w:ilvl w:val="0"/>
          <w:numId w:val="2"/>
        </w:numPr>
        <w:tabs>
          <w:tab w:val="left" w:pos="3270"/>
        </w:tabs>
        <w:spacing w:line="360" w:lineRule="auto"/>
        <w:rPr>
          <w:rFonts w:cs="Arial"/>
        </w:rPr>
      </w:pPr>
      <w:r>
        <w:rPr>
          <w:rFonts w:cs="Arial"/>
        </w:rPr>
        <w:t>Fermata su proprietà altrui</w:t>
      </w:r>
    </w:p>
    <w:p w:rsidR="00D54208" w:rsidRDefault="00D54208" w:rsidP="00795046">
      <w:pPr>
        <w:pStyle w:val="Paragrafoelenco"/>
        <w:numPr>
          <w:ilvl w:val="0"/>
          <w:numId w:val="2"/>
        </w:numPr>
        <w:tabs>
          <w:tab w:val="left" w:pos="3270"/>
        </w:tabs>
        <w:spacing w:line="360" w:lineRule="auto"/>
        <w:rPr>
          <w:rFonts w:cs="Arial"/>
        </w:rPr>
      </w:pPr>
      <w:r>
        <w:rPr>
          <w:rFonts w:cs="Arial"/>
        </w:rPr>
        <w:t>Fermata su proprietà posseduta</w:t>
      </w:r>
    </w:p>
    <w:p w:rsidR="00D54208" w:rsidRDefault="00D54208" w:rsidP="00795046">
      <w:pPr>
        <w:pStyle w:val="Paragrafoelenco"/>
        <w:numPr>
          <w:ilvl w:val="0"/>
          <w:numId w:val="2"/>
        </w:numPr>
        <w:tabs>
          <w:tab w:val="left" w:pos="3270"/>
        </w:tabs>
        <w:spacing w:line="360" w:lineRule="auto"/>
        <w:rPr>
          <w:rFonts w:cs="Arial"/>
        </w:rPr>
      </w:pPr>
      <w:r>
        <w:rPr>
          <w:rFonts w:cs="Arial"/>
        </w:rPr>
        <w:t>Fermata su proprietà libera</w:t>
      </w:r>
    </w:p>
    <w:p w:rsidR="00D54208" w:rsidRDefault="00D54208" w:rsidP="00795046">
      <w:pPr>
        <w:pStyle w:val="Paragrafoelenco"/>
        <w:numPr>
          <w:ilvl w:val="0"/>
          <w:numId w:val="2"/>
        </w:numPr>
        <w:tabs>
          <w:tab w:val="left" w:pos="3270"/>
        </w:tabs>
        <w:spacing w:line="360" w:lineRule="auto"/>
        <w:rPr>
          <w:rFonts w:cs="Arial"/>
        </w:rPr>
      </w:pPr>
      <w:r>
        <w:rPr>
          <w:rFonts w:cs="Arial"/>
        </w:rPr>
        <w:t>Fermata su pagamento tassa</w:t>
      </w:r>
    </w:p>
    <w:p w:rsidR="00D54208" w:rsidRDefault="00D54208" w:rsidP="00795046">
      <w:pPr>
        <w:pStyle w:val="Paragrafoelenco"/>
        <w:numPr>
          <w:ilvl w:val="0"/>
          <w:numId w:val="2"/>
        </w:numPr>
        <w:tabs>
          <w:tab w:val="left" w:pos="3270"/>
        </w:tabs>
        <w:spacing w:line="360" w:lineRule="auto"/>
        <w:rPr>
          <w:rFonts w:cs="Arial"/>
        </w:rPr>
      </w:pPr>
      <w:r>
        <w:rPr>
          <w:rFonts w:cs="Arial"/>
        </w:rPr>
        <w:t>Fermata su posteggi gratuiti</w:t>
      </w:r>
    </w:p>
    <w:p w:rsidR="00D54208" w:rsidRDefault="00D54208" w:rsidP="00795046">
      <w:pPr>
        <w:pStyle w:val="Paragrafoelenco"/>
        <w:numPr>
          <w:ilvl w:val="0"/>
          <w:numId w:val="2"/>
        </w:numPr>
        <w:tabs>
          <w:tab w:val="left" w:pos="3270"/>
        </w:tabs>
        <w:spacing w:line="360" w:lineRule="auto"/>
        <w:rPr>
          <w:rFonts w:cs="Arial"/>
        </w:rPr>
      </w:pPr>
      <w:r>
        <w:rPr>
          <w:rFonts w:cs="Arial"/>
        </w:rPr>
        <w:t>Fermata su segnalino “Vai in prigione!”</w:t>
      </w:r>
    </w:p>
    <w:p w:rsidR="00D54208" w:rsidRDefault="00D54208" w:rsidP="00795046">
      <w:pPr>
        <w:pStyle w:val="Paragrafoelenco"/>
        <w:numPr>
          <w:ilvl w:val="0"/>
          <w:numId w:val="2"/>
        </w:numPr>
        <w:tabs>
          <w:tab w:val="left" w:pos="3270"/>
        </w:tabs>
        <w:spacing w:line="360" w:lineRule="auto"/>
        <w:rPr>
          <w:rFonts w:cs="Arial"/>
        </w:rPr>
      </w:pPr>
      <w:r>
        <w:rPr>
          <w:rFonts w:cs="Arial"/>
        </w:rPr>
        <w:t>Fermata sul “Via!”</w:t>
      </w:r>
    </w:p>
    <w:p w:rsidR="00D54208" w:rsidRDefault="00D54208" w:rsidP="00795046">
      <w:pPr>
        <w:pStyle w:val="Paragrafoelenco"/>
        <w:numPr>
          <w:ilvl w:val="0"/>
          <w:numId w:val="2"/>
        </w:numPr>
        <w:tabs>
          <w:tab w:val="left" w:pos="3270"/>
        </w:tabs>
        <w:spacing w:line="360" w:lineRule="auto"/>
        <w:rPr>
          <w:rFonts w:cs="Arial"/>
        </w:rPr>
      </w:pPr>
      <w:r>
        <w:rPr>
          <w:rFonts w:cs="Arial"/>
        </w:rPr>
        <w:t>Fermata su “Probabilità” o “Imprevisti”</w:t>
      </w:r>
    </w:p>
    <w:p w:rsidR="00D54208" w:rsidRDefault="00D54208" w:rsidP="00795046">
      <w:pPr>
        <w:pStyle w:val="Paragrafoelenco"/>
        <w:numPr>
          <w:ilvl w:val="0"/>
          <w:numId w:val="2"/>
        </w:numPr>
        <w:tabs>
          <w:tab w:val="left" w:pos="3270"/>
        </w:tabs>
        <w:spacing w:line="360" w:lineRule="auto"/>
        <w:rPr>
          <w:rFonts w:cs="Arial"/>
        </w:rPr>
      </w:pPr>
      <w:r>
        <w:rPr>
          <w:rFonts w:cs="Arial"/>
        </w:rPr>
        <w:t>Acquisto proprietà</w:t>
      </w:r>
    </w:p>
    <w:p w:rsidR="00D54208" w:rsidRDefault="00D54208" w:rsidP="00795046">
      <w:pPr>
        <w:pStyle w:val="Paragrafoelenco"/>
        <w:numPr>
          <w:ilvl w:val="0"/>
          <w:numId w:val="2"/>
        </w:numPr>
        <w:tabs>
          <w:tab w:val="left" w:pos="3270"/>
        </w:tabs>
        <w:spacing w:line="360" w:lineRule="auto"/>
        <w:rPr>
          <w:rFonts w:cs="Arial"/>
        </w:rPr>
      </w:pPr>
      <w:r>
        <w:rPr>
          <w:rFonts w:cs="Arial"/>
        </w:rPr>
        <w:t>Edificazione case o alberghi</w:t>
      </w:r>
    </w:p>
    <w:p w:rsidR="00D54208" w:rsidRPr="00E435CB" w:rsidRDefault="00D54208" w:rsidP="00795046">
      <w:pPr>
        <w:tabs>
          <w:tab w:val="left" w:pos="3270"/>
        </w:tabs>
        <w:spacing w:line="360" w:lineRule="auto"/>
        <w:rPr>
          <w:rFonts w:cs="Arial"/>
        </w:rPr>
      </w:pPr>
      <w:r w:rsidRPr="00E435CB">
        <w:rPr>
          <w:rFonts w:cs="Arial"/>
        </w:rPr>
        <w:t>Tutti i pagamenti sono eseguiti automaticamente.</w:t>
      </w:r>
    </w:p>
    <w:p w:rsidR="00D54208" w:rsidRPr="00C91429" w:rsidRDefault="00D54208" w:rsidP="00E435CB">
      <w:pPr>
        <w:pStyle w:val="Titolo2"/>
      </w:pPr>
      <w:bookmarkStart w:id="29" w:name="_Toc301803958"/>
      <w:r>
        <w:t>Buy and sell</w:t>
      </w:r>
      <w:bookmarkEnd w:id="29"/>
    </w:p>
    <w:p w:rsidR="00D54208" w:rsidRDefault="00D54208" w:rsidP="00795046">
      <w:pPr>
        <w:tabs>
          <w:tab w:val="left" w:pos="3270"/>
        </w:tabs>
        <w:spacing w:line="360" w:lineRule="auto"/>
        <w:rPr>
          <w:rFonts w:cs="Arial"/>
        </w:rPr>
      </w:pPr>
      <w:r>
        <w:rPr>
          <w:rFonts w:cs="Arial"/>
        </w:rPr>
        <w:t>Un giocatore può comprare un terreno, se libero, e può edificarci sopra se possiede tutti i terreni di uno stesso lotto.</w:t>
      </w:r>
    </w:p>
    <w:p w:rsidR="00D54208" w:rsidRPr="00C91429" w:rsidRDefault="00D54208" w:rsidP="00E435CB">
      <w:pPr>
        <w:pStyle w:val="Titolo2"/>
      </w:pPr>
      <w:bookmarkStart w:id="30" w:name="_Toc301803959"/>
      <w:r w:rsidRPr="00C91429">
        <w:t>Cards</w:t>
      </w:r>
      <w:bookmarkEnd w:id="30"/>
    </w:p>
    <w:p w:rsidR="00D54208" w:rsidRDefault="00D54208" w:rsidP="00795046">
      <w:pPr>
        <w:tabs>
          <w:tab w:val="left" w:pos="3270"/>
        </w:tabs>
        <w:spacing w:line="360" w:lineRule="auto"/>
        <w:rPr>
          <w:rFonts w:cs="Arial"/>
        </w:rPr>
      </w:pPr>
      <w:r>
        <w:rPr>
          <w:rFonts w:cs="Arial"/>
        </w:rPr>
        <w:t>Le carte rappresentanti contratti sono distribuite casualmente all’inizio del gioco, ed un giocatore ne entra in possesso se acquista la relativa proprietà.</w:t>
      </w:r>
    </w:p>
    <w:p w:rsidR="00D54208" w:rsidRPr="00C91429" w:rsidRDefault="00D54208" w:rsidP="00E435CB">
      <w:pPr>
        <w:pStyle w:val="Titolo2"/>
      </w:pPr>
      <w:bookmarkStart w:id="31" w:name="_Toc301803960"/>
      <w:r w:rsidRPr="00C91429">
        <w:t>Catch-up</w:t>
      </w:r>
      <w:bookmarkEnd w:id="31"/>
    </w:p>
    <w:p w:rsidR="00D54208" w:rsidRDefault="00D54208" w:rsidP="00795046">
      <w:pPr>
        <w:tabs>
          <w:tab w:val="left" w:pos="3270"/>
        </w:tabs>
        <w:spacing w:line="360" w:lineRule="auto"/>
        <w:rPr>
          <w:rFonts w:cs="Arial"/>
        </w:rPr>
      </w:pPr>
      <w:r>
        <w:rPr>
          <w:rFonts w:cs="Arial"/>
        </w:rPr>
        <w:t>Più un giocatore compra terreni ed edifica case, più gli risulterà semplice proseguire verso la vittoria (caratterizzazione zero-sum). La vittoria, comunque, non è affatto assicurata in nessun caso.</w:t>
      </w:r>
    </w:p>
    <w:p w:rsidR="00D54208" w:rsidRPr="00C91429" w:rsidRDefault="00D54208" w:rsidP="00E435CB">
      <w:pPr>
        <w:pStyle w:val="Titolo2"/>
      </w:pPr>
      <w:bookmarkStart w:id="32" w:name="_Toc301803961"/>
      <w:r w:rsidRPr="00C91429">
        <w:t>Dice</w:t>
      </w:r>
      <w:bookmarkEnd w:id="32"/>
    </w:p>
    <w:p w:rsidR="00D54208" w:rsidRDefault="00D54208" w:rsidP="00795046">
      <w:pPr>
        <w:tabs>
          <w:tab w:val="left" w:pos="3270"/>
        </w:tabs>
        <w:spacing w:line="360" w:lineRule="auto"/>
        <w:rPr>
          <w:rFonts w:cs="Arial"/>
        </w:rPr>
      </w:pPr>
      <w:r>
        <w:rPr>
          <w:rFonts w:cs="Arial"/>
        </w:rPr>
        <w:t>Il lancio dei dadi avviene minimo una volta per turno, e stabilisce il numero di posizioni di cui si deve avanzare. In alcuni casi è possibile che il giocatore lanci più volte i dadi.</w:t>
      </w:r>
    </w:p>
    <w:p w:rsidR="00D54208" w:rsidRPr="00C91429" w:rsidRDefault="00D54208" w:rsidP="00E435CB">
      <w:pPr>
        <w:pStyle w:val="Titolo2"/>
      </w:pPr>
      <w:bookmarkStart w:id="33" w:name="_Toc301803962"/>
      <w:r w:rsidRPr="00C91429">
        <w:t>Movement</w:t>
      </w:r>
      <w:bookmarkEnd w:id="33"/>
    </w:p>
    <w:p w:rsidR="00D54208" w:rsidRDefault="00D54208" w:rsidP="00795046">
      <w:pPr>
        <w:tabs>
          <w:tab w:val="left" w:pos="3270"/>
        </w:tabs>
        <w:rPr>
          <w:rFonts w:cs="Arial"/>
        </w:rPr>
      </w:pPr>
      <w:r>
        <w:rPr>
          <w:rFonts w:cs="Arial"/>
        </w:rPr>
        <w:t>Il movimento è controllato esclusivamente dal numero risultante dal lancio dei dadi. Il giocatore può, comunque, osservare l’intera tavola (se visibile) durante il gioco, ma il personaggio rimarrà fermo nella posizione definita dal lancio in quel turno.</w:t>
      </w:r>
    </w:p>
    <w:p w:rsidR="00D54208" w:rsidRPr="00795A66" w:rsidRDefault="00D54208" w:rsidP="00E435CB">
      <w:pPr>
        <w:pStyle w:val="Titolo2"/>
      </w:pPr>
      <w:bookmarkStart w:id="34" w:name="_Toc301803963"/>
      <w:r w:rsidRPr="00795A66">
        <w:t>Resource management</w:t>
      </w:r>
      <w:bookmarkEnd w:id="34"/>
    </w:p>
    <w:p w:rsidR="00D54208" w:rsidRDefault="00D54208" w:rsidP="00795046">
      <w:pPr>
        <w:tabs>
          <w:tab w:val="left" w:pos="3270"/>
        </w:tabs>
        <w:rPr>
          <w:rFonts w:cs="Arial"/>
        </w:rPr>
      </w:pPr>
      <w:r>
        <w:rPr>
          <w:rFonts w:cs="Arial"/>
        </w:rPr>
        <w:t>Un giocatore può comprare contratti; può anche comprare e vendere case e alberghi.</w:t>
      </w:r>
    </w:p>
    <w:p w:rsidR="00D54208" w:rsidRPr="00E4484A" w:rsidRDefault="00D54208" w:rsidP="00E435CB">
      <w:pPr>
        <w:pStyle w:val="Titolo2"/>
      </w:pPr>
      <w:bookmarkStart w:id="35" w:name="_Toc301803964"/>
      <w:r w:rsidRPr="00E4484A">
        <w:t>Risk and reward</w:t>
      </w:r>
      <w:bookmarkEnd w:id="35"/>
    </w:p>
    <w:p w:rsidR="00D54208" w:rsidRDefault="00D54208" w:rsidP="00795046">
      <w:pPr>
        <w:tabs>
          <w:tab w:val="left" w:pos="3270"/>
        </w:tabs>
        <w:rPr>
          <w:rFonts w:cs="Arial"/>
        </w:rPr>
      </w:pPr>
      <w:r>
        <w:rPr>
          <w:rFonts w:cs="Arial"/>
        </w:rPr>
        <w:t>Il fattore rischio è dato dalla scelta del percorso di gioco. Ad esempio, un giocatore può scegliere di acquistare molti contratti, indipendentemente dal loro accoppiamento, o mantenere pochi lotti ma costruire molto. Nel primo caso, ad esempio, si ha una rendita più costante, ma anche più bassa; nel secondo caso, il contrario.</w:t>
      </w:r>
    </w:p>
    <w:p w:rsidR="00D54208" w:rsidRPr="00E4484A" w:rsidRDefault="00D54208" w:rsidP="00E435CB">
      <w:pPr>
        <w:pStyle w:val="Titolo2"/>
      </w:pPr>
      <w:bookmarkStart w:id="36" w:name="_Toc301803965"/>
      <w:r w:rsidRPr="00E4484A">
        <w:t>Game modes</w:t>
      </w:r>
      <w:bookmarkEnd w:id="36"/>
    </w:p>
    <w:p w:rsidR="00D54208" w:rsidRDefault="00D54208" w:rsidP="00795046">
      <w:pPr>
        <w:pStyle w:val="Style-1"/>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Si può giocare a</w:t>
      </w:r>
      <w:r w:rsidRPr="00E4484A">
        <w:rPr>
          <w:rFonts w:asciiTheme="minorHAnsi" w:hAnsiTheme="minorHAnsi" w:cstheme="minorHAnsi"/>
          <w:color w:val="000000"/>
          <w:sz w:val="22"/>
          <w:szCs w:val="22"/>
        </w:rPr>
        <w:t xml:space="preserve"> </w:t>
      </w:r>
      <w:r>
        <w:rPr>
          <w:rFonts w:asciiTheme="minorHAnsi" w:hAnsiTheme="minorHAnsi" w:cstheme="minorHAnsi"/>
          <w:color w:val="000000"/>
          <w:sz w:val="22"/>
          <w:szCs w:val="22"/>
        </w:rPr>
        <w:t>“</w:t>
      </w:r>
      <w:r w:rsidRPr="00E4484A">
        <w:rPr>
          <w:rFonts w:asciiTheme="minorHAnsi" w:hAnsiTheme="minorHAnsi" w:cstheme="minorHAnsi"/>
          <w:color w:val="000000"/>
          <w:sz w:val="22"/>
          <w:szCs w:val="22"/>
        </w:rPr>
        <w:t>Monopol</w:t>
      </w:r>
      <w:r>
        <w:rPr>
          <w:rFonts w:asciiTheme="minorHAnsi" w:hAnsiTheme="minorHAnsi" w:cstheme="minorHAnsi"/>
          <w:color w:val="000000"/>
          <w:sz w:val="22"/>
          <w:szCs w:val="22"/>
        </w:rPr>
        <w:t>y”</w:t>
      </w:r>
      <w:r w:rsidRPr="00E4484A">
        <w:rPr>
          <w:rFonts w:asciiTheme="minorHAnsi" w:hAnsiTheme="minorHAnsi" w:cstheme="minorHAnsi"/>
          <w:color w:val="000000"/>
          <w:sz w:val="22"/>
          <w:szCs w:val="22"/>
        </w:rPr>
        <w:t xml:space="preserve"> </w:t>
      </w:r>
      <w:r>
        <w:rPr>
          <w:rFonts w:asciiTheme="minorHAnsi" w:hAnsiTheme="minorHAnsi" w:cstheme="minorHAnsi"/>
          <w:color w:val="000000"/>
          <w:sz w:val="22"/>
          <w:szCs w:val="22"/>
        </w:rPr>
        <w:t>esclusivamente in Single Player nella modalità classica: due giocatori, uno dei quali è gestito tramite AI, i quali</w:t>
      </w:r>
      <w:r w:rsidRPr="00E4484A">
        <w:rPr>
          <w:rFonts w:asciiTheme="minorHAnsi" w:hAnsiTheme="minorHAnsi" w:cstheme="minorHAnsi"/>
          <w:color w:val="000000"/>
          <w:sz w:val="22"/>
          <w:szCs w:val="22"/>
        </w:rPr>
        <w:t xml:space="preserve"> hanno l</w:t>
      </w:r>
      <w:r>
        <w:rPr>
          <w:rFonts w:asciiTheme="minorHAnsi" w:hAnsiTheme="minorHAnsi" w:cstheme="minorHAnsi"/>
          <w:color w:val="000000"/>
          <w:sz w:val="22"/>
          <w:szCs w:val="22"/>
        </w:rPr>
        <w:t>e stesse probabilità di vincita</w:t>
      </w:r>
      <w:r w:rsidRPr="00E4484A">
        <w:rPr>
          <w:rFonts w:asciiTheme="minorHAnsi" w:hAnsiTheme="minorHAnsi" w:cstheme="minorHAnsi"/>
          <w:color w:val="000000"/>
          <w:sz w:val="22"/>
          <w:szCs w:val="22"/>
        </w:rPr>
        <w:t xml:space="preserve"> </w:t>
      </w:r>
      <w:r>
        <w:rPr>
          <w:rFonts w:asciiTheme="minorHAnsi" w:hAnsiTheme="minorHAnsi" w:cstheme="minorHAnsi"/>
          <w:color w:val="000000"/>
          <w:sz w:val="22"/>
          <w:szCs w:val="22"/>
        </w:rPr>
        <w:t>(</w:t>
      </w:r>
      <w:r w:rsidRPr="00E4484A">
        <w:rPr>
          <w:rFonts w:asciiTheme="minorHAnsi" w:hAnsiTheme="minorHAnsi" w:cstheme="minorHAnsi"/>
          <w:color w:val="000000"/>
          <w:sz w:val="22"/>
          <w:szCs w:val="22"/>
        </w:rPr>
        <w:t>vince chi non va in bancarotta).</w:t>
      </w:r>
    </w:p>
    <w:p w:rsidR="001E447A" w:rsidRPr="00E4484A" w:rsidRDefault="001E447A" w:rsidP="00E435CB">
      <w:pPr>
        <w:pStyle w:val="Style-1"/>
        <w:jc w:val="both"/>
        <w:rPr>
          <w:rFonts w:asciiTheme="minorHAnsi" w:hAnsiTheme="minorHAnsi" w:cstheme="minorHAnsi"/>
          <w:color w:val="000000"/>
          <w:sz w:val="22"/>
          <w:szCs w:val="22"/>
        </w:rPr>
      </w:pPr>
    </w:p>
    <w:p w:rsidR="00D54208" w:rsidRDefault="001E447A" w:rsidP="00E435CB">
      <w:pPr>
        <w:pStyle w:val="Titolo1"/>
      </w:pPr>
      <w:bookmarkStart w:id="37" w:name="_Toc301803966"/>
      <w:r>
        <w:t>Key features</w:t>
      </w:r>
      <w:bookmarkEnd w:id="37"/>
    </w:p>
    <w:p w:rsidR="001E447A" w:rsidRDefault="001E447A" w:rsidP="00795046">
      <w:pPr>
        <w:tabs>
          <w:tab w:val="left" w:pos="3270"/>
        </w:tabs>
        <w:rPr>
          <w:rFonts w:cs="Arial"/>
        </w:rPr>
      </w:pPr>
      <w:r>
        <w:rPr>
          <w:rFonts w:cs="Arial"/>
        </w:rPr>
        <w:t xml:space="preserve">Le caratteristiche principali del gioco sono: </w:t>
      </w:r>
    </w:p>
    <w:p w:rsidR="001E447A" w:rsidRDefault="001E447A" w:rsidP="00795046">
      <w:pPr>
        <w:pStyle w:val="Paragrafoelenco"/>
        <w:numPr>
          <w:ilvl w:val="0"/>
          <w:numId w:val="4"/>
        </w:numPr>
        <w:tabs>
          <w:tab w:val="left" w:pos="3270"/>
        </w:tabs>
        <w:rPr>
          <w:rFonts w:cs="Arial"/>
        </w:rPr>
      </w:pPr>
      <w:r>
        <w:rPr>
          <w:rFonts w:cs="Arial"/>
        </w:rPr>
        <w:t>Grafica 3D delle locations</w:t>
      </w:r>
    </w:p>
    <w:p w:rsidR="001E447A" w:rsidRDefault="001E447A" w:rsidP="00795046">
      <w:pPr>
        <w:pStyle w:val="Paragrafoelenco"/>
        <w:numPr>
          <w:ilvl w:val="0"/>
          <w:numId w:val="4"/>
        </w:numPr>
        <w:tabs>
          <w:tab w:val="left" w:pos="3270"/>
        </w:tabs>
        <w:rPr>
          <w:rFonts w:cs="Arial"/>
        </w:rPr>
      </w:pPr>
      <w:r>
        <w:rPr>
          <w:rFonts w:cs="Arial"/>
        </w:rPr>
        <w:t>Possibilità di esplorare la tavola</w:t>
      </w:r>
    </w:p>
    <w:p w:rsidR="001E447A" w:rsidRDefault="001E447A" w:rsidP="00795046">
      <w:pPr>
        <w:pStyle w:val="Paragrafoelenco"/>
        <w:numPr>
          <w:ilvl w:val="0"/>
          <w:numId w:val="4"/>
        </w:numPr>
        <w:tabs>
          <w:tab w:val="left" w:pos="3270"/>
        </w:tabs>
        <w:rPr>
          <w:rFonts w:cs="Arial"/>
        </w:rPr>
      </w:pPr>
      <w:r>
        <w:rPr>
          <w:rFonts w:cs="Arial"/>
        </w:rPr>
        <w:t>Pedine classiche del “Monopoly”</w:t>
      </w:r>
    </w:p>
    <w:p w:rsidR="001E447A" w:rsidRDefault="001E447A" w:rsidP="00795046">
      <w:pPr>
        <w:pStyle w:val="Paragrafoelenco"/>
        <w:numPr>
          <w:ilvl w:val="0"/>
          <w:numId w:val="4"/>
        </w:numPr>
        <w:tabs>
          <w:tab w:val="left" w:pos="3270"/>
        </w:tabs>
        <w:rPr>
          <w:rFonts w:cs="Arial"/>
        </w:rPr>
      </w:pPr>
      <w:r>
        <w:rPr>
          <w:rFonts w:cs="Arial"/>
        </w:rPr>
        <w:t>Personaggi in 3D, con possibilità di scelta</w:t>
      </w:r>
    </w:p>
    <w:p w:rsidR="001E447A" w:rsidRDefault="001E447A" w:rsidP="00795046">
      <w:pPr>
        <w:pStyle w:val="Paragrafoelenco"/>
        <w:numPr>
          <w:ilvl w:val="0"/>
          <w:numId w:val="4"/>
        </w:numPr>
        <w:tabs>
          <w:tab w:val="left" w:pos="3270"/>
        </w:tabs>
        <w:rPr>
          <w:rFonts w:cs="Arial"/>
        </w:rPr>
      </w:pPr>
      <w:r>
        <w:rPr>
          <w:rFonts w:cs="Arial"/>
        </w:rPr>
        <w:t>Movimenti sulla tavola simili a quelli reali effettuati nel gioco classico</w:t>
      </w:r>
    </w:p>
    <w:p w:rsidR="001E447A" w:rsidRDefault="001E447A" w:rsidP="00795046">
      <w:pPr>
        <w:pStyle w:val="Paragrafoelenco"/>
        <w:numPr>
          <w:ilvl w:val="0"/>
          <w:numId w:val="4"/>
        </w:numPr>
        <w:tabs>
          <w:tab w:val="left" w:pos="3270"/>
        </w:tabs>
        <w:rPr>
          <w:rFonts w:cs="Arial"/>
        </w:rPr>
      </w:pPr>
      <w:r>
        <w:rPr>
          <w:rFonts w:cs="Arial"/>
        </w:rPr>
        <w:t>Simulazione del lancio dei dadi iper-realistica</w:t>
      </w:r>
    </w:p>
    <w:p w:rsidR="001E447A" w:rsidRDefault="001E447A" w:rsidP="00795046">
      <w:pPr>
        <w:pStyle w:val="Paragrafoelenco"/>
        <w:numPr>
          <w:ilvl w:val="0"/>
          <w:numId w:val="4"/>
        </w:numPr>
        <w:tabs>
          <w:tab w:val="left" w:pos="3270"/>
        </w:tabs>
        <w:rPr>
          <w:rFonts w:cs="Arial"/>
        </w:rPr>
      </w:pPr>
      <w:r>
        <w:rPr>
          <w:rFonts w:cs="Arial"/>
        </w:rPr>
        <w:t>Tavola animata</w:t>
      </w:r>
    </w:p>
    <w:p w:rsidR="001E447A" w:rsidRDefault="001E447A" w:rsidP="00E435CB">
      <w:pPr>
        <w:tabs>
          <w:tab w:val="left" w:pos="3270"/>
        </w:tabs>
        <w:spacing w:line="240" w:lineRule="auto"/>
        <w:rPr>
          <w:rFonts w:cs="Arial"/>
        </w:rPr>
      </w:pPr>
    </w:p>
    <w:p w:rsidR="001E447A" w:rsidRDefault="001E447A" w:rsidP="00E435CB">
      <w:pPr>
        <w:pStyle w:val="Titolo1"/>
      </w:pPr>
      <w:bookmarkStart w:id="38" w:name="_Toc301803967"/>
      <w:r>
        <w:t>Game Locations</w:t>
      </w:r>
      <w:r w:rsidR="00E435CB">
        <w:t>, Level Environment</w:t>
      </w:r>
      <w:bookmarkEnd w:id="38"/>
    </w:p>
    <w:p w:rsidR="001E447A" w:rsidRDefault="001E447A" w:rsidP="00795046">
      <w:pPr>
        <w:tabs>
          <w:tab w:val="left" w:pos="3270"/>
        </w:tabs>
        <w:rPr>
          <w:rFonts w:cs="Arial"/>
        </w:rPr>
      </w:pPr>
      <w:r>
        <w:rPr>
          <w:rFonts w:cs="Arial"/>
        </w:rPr>
        <w:t>Di seguito sono elencate tutte le caselle del gioco, partendo dal “Via!”:</w:t>
      </w:r>
    </w:p>
    <w:p w:rsidR="001E447A" w:rsidRDefault="001E447A" w:rsidP="00795046">
      <w:pPr>
        <w:pStyle w:val="Paragrafoelenco"/>
        <w:numPr>
          <w:ilvl w:val="0"/>
          <w:numId w:val="4"/>
        </w:numPr>
        <w:tabs>
          <w:tab w:val="left" w:pos="3270"/>
        </w:tabs>
        <w:rPr>
          <w:rFonts w:cs="Arial"/>
        </w:rPr>
      </w:pPr>
      <w:r>
        <w:rPr>
          <w:rFonts w:cs="Arial"/>
        </w:rPr>
        <w:t>Via!</w:t>
      </w:r>
    </w:p>
    <w:p w:rsidR="001E447A" w:rsidRPr="00922A42" w:rsidRDefault="001E447A" w:rsidP="00795046">
      <w:pPr>
        <w:pStyle w:val="Paragrafoelenco"/>
        <w:numPr>
          <w:ilvl w:val="0"/>
          <w:numId w:val="4"/>
        </w:numPr>
        <w:tabs>
          <w:tab w:val="left" w:pos="3270"/>
        </w:tabs>
        <w:rPr>
          <w:rFonts w:cs="Arial"/>
          <w:b/>
        </w:rPr>
      </w:pPr>
      <w:r w:rsidRPr="00922A42">
        <w:rPr>
          <w:rFonts w:cs="Arial"/>
          <w:b/>
        </w:rPr>
        <w:t>Sudafrica: Città del Capo</w:t>
      </w:r>
    </w:p>
    <w:p w:rsidR="001E447A" w:rsidRDefault="001E447A" w:rsidP="00795046">
      <w:pPr>
        <w:pStyle w:val="Paragrafoelenco"/>
        <w:numPr>
          <w:ilvl w:val="0"/>
          <w:numId w:val="4"/>
        </w:numPr>
        <w:tabs>
          <w:tab w:val="left" w:pos="3270"/>
        </w:tabs>
        <w:rPr>
          <w:rFonts w:cs="Arial"/>
        </w:rPr>
      </w:pPr>
      <w:r>
        <w:rPr>
          <w:rFonts w:cs="Arial"/>
        </w:rPr>
        <w:t>Probabilità</w:t>
      </w:r>
    </w:p>
    <w:p w:rsidR="001E447A" w:rsidRPr="00922A42" w:rsidRDefault="001E447A" w:rsidP="00795046">
      <w:pPr>
        <w:pStyle w:val="Paragrafoelenco"/>
        <w:numPr>
          <w:ilvl w:val="0"/>
          <w:numId w:val="4"/>
        </w:numPr>
        <w:tabs>
          <w:tab w:val="left" w:pos="3270"/>
        </w:tabs>
        <w:rPr>
          <w:rFonts w:cs="Arial"/>
          <w:b/>
        </w:rPr>
      </w:pPr>
      <w:r w:rsidRPr="00922A42">
        <w:rPr>
          <w:rFonts w:cs="Arial"/>
          <w:b/>
        </w:rPr>
        <w:t>Madagascar: foresta</w:t>
      </w:r>
    </w:p>
    <w:p w:rsidR="001E447A" w:rsidRDefault="001E447A" w:rsidP="00795046">
      <w:pPr>
        <w:pStyle w:val="Paragrafoelenco"/>
        <w:numPr>
          <w:ilvl w:val="0"/>
          <w:numId w:val="4"/>
        </w:numPr>
        <w:tabs>
          <w:tab w:val="left" w:pos="3270"/>
        </w:tabs>
        <w:rPr>
          <w:rFonts w:cs="Arial"/>
        </w:rPr>
      </w:pPr>
      <w:r>
        <w:rPr>
          <w:rFonts w:cs="Arial"/>
        </w:rPr>
        <w:t>Tassa Patrimoniale</w:t>
      </w:r>
    </w:p>
    <w:p w:rsidR="001E447A" w:rsidRDefault="001E447A" w:rsidP="00795046">
      <w:pPr>
        <w:pStyle w:val="Paragrafoelenco"/>
        <w:numPr>
          <w:ilvl w:val="0"/>
          <w:numId w:val="4"/>
        </w:numPr>
        <w:tabs>
          <w:tab w:val="left" w:pos="3270"/>
        </w:tabs>
        <w:rPr>
          <w:rFonts w:cs="Arial"/>
        </w:rPr>
      </w:pPr>
      <w:r>
        <w:rPr>
          <w:rFonts w:cs="Arial"/>
        </w:rPr>
        <w:t>Aeroporto Internazionale: Il Cairo</w:t>
      </w:r>
    </w:p>
    <w:p w:rsidR="001E447A" w:rsidRPr="00922A42" w:rsidRDefault="001E447A" w:rsidP="00795046">
      <w:pPr>
        <w:pStyle w:val="Paragrafoelenco"/>
        <w:numPr>
          <w:ilvl w:val="0"/>
          <w:numId w:val="4"/>
        </w:numPr>
        <w:tabs>
          <w:tab w:val="left" w:pos="3270"/>
        </w:tabs>
        <w:rPr>
          <w:rFonts w:cs="Arial"/>
          <w:b/>
        </w:rPr>
      </w:pPr>
      <w:r w:rsidRPr="00922A42">
        <w:rPr>
          <w:rFonts w:cs="Arial"/>
          <w:b/>
        </w:rPr>
        <w:t>Nigeria: Sahara</w:t>
      </w:r>
    </w:p>
    <w:p w:rsidR="001E447A" w:rsidRDefault="001E447A" w:rsidP="00795046">
      <w:pPr>
        <w:pStyle w:val="Paragrafoelenco"/>
        <w:numPr>
          <w:ilvl w:val="0"/>
          <w:numId w:val="4"/>
        </w:numPr>
        <w:tabs>
          <w:tab w:val="left" w:pos="3270"/>
        </w:tabs>
        <w:rPr>
          <w:rFonts w:cs="Arial"/>
        </w:rPr>
      </w:pPr>
      <w:r>
        <w:rPr>
          <w:rFonts w:cs="Arial"/>
        </w:rPr>
        <w:t>Imprevisti</w:t>
      </w:r>
    </w:p>
    <w:p w:rsidR="001E447A" w:rsidRPr="00922A42" w:rsidRDefault="001E447A" w:rsidP="00795046">
      <w:pPr>
        <w:pStyle w:val="Paragrafoelenco"/>
        <w:numPr>
          <w:ilvl w:val="0"/>
          <w:numId w:val="4"/>
        </w:numPr>
        <w:tabs>
          <w:tab w:val="left" w:pos="3270"/>
        </w:tabs>
        <w:rPr>
          <w:rFonts w:cs="Arial"/>
          <w:b/>
        </w:rPr>
      </w:pPr>
      <w:r w:rsidRPr="00922A42">
        <w:rPr>
          <w:rFonts w:cs="Arial"/>
          <w:b/>
        </w:rPr>
        <w:t>Egitto: Piramidi</w:t>
      </w:r>
    </w:p>
    <w:p w:rsidR="001E447A" w:rsidRPr="00922A42" w:rsidRDefault="001E447A" w:rsidP="00795046">
      <w:pPr>
        <w:pStyle w:val="Paragrafoelenco"/>
        <w:numPr>
          <w:ilvl w:val="0"/>
          <w:numId w:val="4"/>
        </w:numPr>
        <w:tabs>
          <w:tab w:val="left" w:pos="3270"/>
        </w:tabs>
        <w:rPr>
          <w:rFonts w:cs="Arial"/>
          <w:b/>
        </w:rPr>
      </w:pPr>
      <w:r>
        <w:rPr>
          <w:rFonts w:cs="Arial"/>
          <w:b/>
        </w:rPr>
        <w:t>Sudafrica</w:t>
      </w:r>
      <w:r w:rsidRPr="00922A42">
        <w:rPr>
          <w:rFonts w:cs="Arial"/>
          <w:b/>
        </w:rPr>
        <w:t xml:space="preserve">: </w:t>
      </w:r>
      <w:r>
        <w:rPr>
          <w:rFonts w:cs="Arial"/>
          <w:b/>
        </w:rPr>
        <w:t>Cape Town</w:t>
      </w:r>
    </w:p>
    <w:p w:rsidR="001E447A" w:rsidRDefault="001E447A" w:rsidP="00795046">
      <w:pPr>
        <w:pStyle w:val="Paragrafoelenco"/>
        <w:numPr>
          <w:ilvl w:val="0"/>
          <w:numId w:val="4"/>
        </w:numPr>
        <w:tabs>
          <w:tab w:val="left" w:pos="3270"/>
        </w:tabs>
        <w:rPr>
          <w:rFonts w:cs="Arial"/>
        </w:rPr>
      </w:pPr>
      <w:r>
        <w:rPr>
          <w:rFonts w:cs="Arial"/>
        </w:rPr>
        <w:t>Mar Mediterraneo (Transito) / Alcatraz (Prigione)</w:t>
      </w:r>
    </w:p>
    <w:p w:rsidR="001E447A" w:rsidRPr="00922A42" w:rsidRDefault="001E447A" w:rsidP="00795046">
      <w:pPr>
        <w:pStyle w:val="Paragrafoelenco"/>
        <w:numPr>
          <w:ilvl w:val="0"/>
          <w:numId w:val="4"/>
        </w:numPr>
        <w:tabs>
          <w:tab w:val="left" w:pos="3270"/>
        </w:tabs>
        <w:rPr>
          <w:rFonts w:cs="Arial"/>
          <w:b/>
        </w:rPr>
      </w:pPr>
      <w:r w:rsidRPr="00922A42">
        <w:rPr>
          <w:rFonts w:cs="Arial"/>
          <w:b/>
        </w:rPr>
        <w:t>Italia: Roma</w:t>
      </w:r>
    </w:p>
    <w:p w:rsidR="001E447A" w:rsidRDefault="001E447A" w:rsidP="00795046">
      <w:pPr>
        <w:pStyle w:val="Paragrafoelenco"/>
        <w:numPr>
          <w:ilvl w:val="0"/>
          <w:numId w:val="4"/>
        </w:numPr>
        <w:tabs>
          <w:tab w:val="left" w:pos="3270"/>
        </w:tabs>
        <w:rPr>
          <w:rFonts w:cs="Arial"/>
        </w:rPr>
      </w:pPr>
      <w:r>
        <w:rPr>
          <w:rFonts w:cs="Arial"/>
        </w:rPr>
        <w:t>Società: Apple</w:t>
      </w:r>
    </w:p>
    <w:p w:rsidR="001E447A" w:rsidRPr="00922A42" w:rsidRDefault="001E447A" w:rsidP="00795046">
      <w:pPr>
        <w:pStyle w:val="Paragrafoelenco"/>
        <w:numPr>
          <w:ilvl w:val="0"/>
          <w:numId w:val="4"/>
        </w:numPr>
        <w:tabs>
          <w:tab w:val="left" w:pos="3270"/>
        </w:tabs>
        <w:rPr>
          <w:rFonts w:cs="Arial"/>
          <w:b/>
        </w:rPr>
      </w:pPr>
      <w:r w:rsidRPr="00922A42">
        <w:rPr>
          <w:rFonts w:cs="Arial"/>
          <w:b/>
        </w:rPr>
        <w:t>Spagna: Barcel</w:t>
      </w:r>
      <w:r>
        <w:rPr>
          <w:rFonts w:cs="Arial"/>
          <w:b/>
        </w:rPr>
        <w:t>l</w:t>
      </w:r>
      <w:r w:rsidRPr="00922A42">
        <w:rPr>
          <w:rFonts w:cs="Arial"/>
          <w:b/>
        </w:rPr>
        <w:t>ona</w:t>
      </w:r>
    </w:p>
    <w:p w:rsidR="001E447A" w:rsidRPr="00922A42" w:rsidRDefault="001E447A" w:rsidP="00795046">
      <w:pPr>
        <w:pStyle w:val="Paragrafoelenco"/>
        <w:numPr>
          <w:ilvl w:val="0"/>
          <w:numId w:val="4"/>
        </w:numPr>
        <w:tabs>
          <w:tab w:val="left" w:pos="3270"/>
        </w:tabs>
        <w:rPr>
          <w:rFonts w:cs="Arial"/>
          <w:b/>
        </w:rPr>
      </w:pPr>
      <w:r w:rsidRPr="00922A42">
        <w:rPr>
          <w:rFonts w:cs="Arial"/>
          <w:b/>
        </w:rPr>
        <w:t>Francia: Parigi</w:t>
      </w:r>
    </w:p>
    <w:p w:rsidR="001E447A" w:rsidRDefault="001E447A" w:rsidP="00795046">
      <w:pPr>
        <w:pStyle w:val="Paragrafoelenco"/>
        <w:numPr>
          <w:ilvl w:val="0"/>
          <w:numId w:val="4"/>
        </w:numPr>
        <w:tabs>
          <w:tab w:val="left" w:pos="3270"/>
        </w:tabs>
        <w:rPr>
          <w:rFonts w:cs="Arial"/>
        </w:rPr>
      </w:pPr>
      <w:r>
        <w:rPr>
          <w:rFonts w:cs="Arial"/>
        </w:rPr>
        <w:t>Aeroporto Internazionale: Amsterdam</w:t>
      </w:r>
    </w:p>
    <w:p w:rsidR="001E447A" w:rsidRPr="00922A42" w:rsidRDefault="001E447A" w:rsidP="00795046">
      <w:pPr>
        <w:pStyle w:val="Paragrafoelenco"/>
        <w:numPr>
          <w:ilvl w:val="0"/>
          <w:numId w:val="4"/>
        </w:numPr>
        <w:tabs>
          <w:tab w:val="left" w:pos="3270"/>
        </w:tabs>
        <w:rPr>
          <w:rFonts w:cs="Arial"/>
          <w:b/>
        </w:rPr>
      </w:pPr>
      <w:r w:rsidRPr="00922A42">
        <w:rPr>
          <w:rFonts w:cs="Arial"/>
          <w:b/>
        </w:rPr>
        <w:t>Germania: Berlino</w:t>
      </w:r>
    </w:p>
    <w:p w:rsidR="001E447A" w:rsidRDefault="001E447A" w:rsidP="00795046">
      <w:pPr>
        <w:pStyle w:val="Paragrafoelenco"/>
        <w:numPr>
          <w:ilvl w:val="0"/>
          <w:numId w:val="4"/>
        </w:numPr>
        <w:tabs>
          <w:tab w:val="left" w:pos="3270"/>
        </w:tabs>
        <w:rPr>
          <w:rFonts w:cs="Arial"/>
        </w:rPr>
      </w:pPr>
      <w:r>
        <w:rPr>
          <w:rFonts w:cs="Arial"/>
        </w:rPr>
        <w:t>Probabilità</w:t>
      </w:r>
    </w:p>
    <w:p w:rsidR="001E447A" w:rsidRPr="00922A42" w:rsidRDefault="001E447A" w:rsidP="00795046">
      <w:pPr>
        <w:pStyle w:val="Paragrafoelenco"/>
        <w:numPr>
          <w:ilvl w:val="0"/>
          <w:numId w:val="4"/>
        </w:numPr>
        <w:tabs>
          <w:tab w:val="left" w:pos="3270"/>
        </w:tabs>
        <w:rPr>
          <w:rFonts w:cs="Arial"/>
          <w:b/>
        </w:rPr>
      </w:pPr>
      <w:r w:rsidRPr="00922A42">
        <w:rPr>
          <w:rFonts w:cs="Arial"/>
          <w:b/>
        </w:rPr>
        <w:t>UK: Londra</w:t>
      </w:r>
    </w:p>
    <w:p w:rsidR="001E447A" w:rsidRPr="00922A42" w:rsidRDefault="001E447A" w:rsidP="00795046">
      <w:pPr>
        <w:pStyle w:val="Paragrafoelenco"/>
        <w:numPr>
          <w:ilvl w:val="0"/>
          <w:numId w:val="4"/>
        </w:numPr>
        <w:tabs>
          <w:tab w:val="left" w:pos="3270"/>
        </w:tabs>
        <w:rPr>
          <w:rFonts w:cs="Arial"/>
          <w:b/>
        </w:rPr>
      </w:pPr>
      <w:r w:rsidRPr="00922A42">
        <w:rPr>
          <w:rFonts w:cs="Arial"/>
          <w:b/>
        </w:rPr>
        <w:t>Islanda: Rejkijavik</w:t>
      </w:r>
    </w:p>
    <w:p w:rsidR="001E447A" w:rsidRDefault="001E447A" w:rsidP="00795046">
      <w:pPr>
        <w:pStyle w:val="Paragrafoelenco"/>
        <w:numPr>
          <w:ilvl w:val="0"/>
          <w:numId w:val="4"/>
        </w:numPr>
        <w:tabs>
          <w:tab w:val="left" w:pos="3270"/>
        </w:tabs>
        <w:rPr>
          <w:rFonts w:cs="Arial"/>
        </w:rPr>
      </w:pPr>
      <w:r>
        <w:rPr>
          <w:rFonts w:cs="Arial"/>
        </w:rPr>
        <w:t>Parcheggio Gratuito</w:t>
      </w:r>
    </w:p>
    <w:p w:rsidR="001E447A" w:rsidRPr="00922A42" w:rsidRDefault="001E447A" w:rsidP="00795046">
      <w:pPr>
        <w:pStyle w:val="Paragrafoelenco"/>
        <w:numPr>
          <w:ilvl w:val="0"/>
          <w:numId w:val="4"/>
        </w:numPr>
        <w:tabs>
          <w:tab w:val="left" w:pos="3270"/>
        </w:tabs>
        <w:rPr>
          <w:rFonts w:cs="Arial"/>
          <w:b/>
        </w:rPr>
      </w:pPr>
      <w:r w:rsidRPr="00922A42">
        <w:rPr>
          <w:rFonts w:cs="Arial"/>
          <w:b/>
        </w:rPr>
        <w:t xml:space="preserve">Brasile: </w:t>
      </w:r>
      <w:r>
        <w:rPr>
          <w:rFonts w:cs="Arial"/>
          <w:b/>
        </w:rPr>
        <w:t>spiaggia e Cristo di Rio de Janeiro</w:t>
      </w:r>
    </w:p>
    <w:p w:rsidR="001E447A" w:rsidRDefault="001E447A" w:rsidP="00795046">
      <w:pPr>
        <w:pStyle w:val="Paragrafoelenco"/>
        <w:numPr>
          <w:ilvl w:val="0"/>
          <w:numId w:val="4"/>
        </w:numPr>
        <w:tabs>
          <w:tab w:val="left" w:pos="3270"/>
        </w:tabs>
        <w:rPr>
          <w:rFonts w:cs="Arial"/>
        </w:rPr>
      </w:pPr>
      <w:r>
        <w:rPr>
          <w:rFonts w:cs="Arial"/>
        </w:rPr>
        <w:t>Imprevisti</w:t>
      </w:r>
    </w:p>
    <w:p w:rsidR="001E447A" w:rsidRPr="00922A42" w:rsidRDefault="001E447A" w:rsidP="00795046">
      <w:pPr>
        <w:pStyle w:val="Paragrafoelenco"/>
        <w:numPr>
          <w:ilvl w:val="0"/>
          <w:numId w:val="4"/>
        </w:numPr>
        <w:tabs>
          <w:tab w:val="left" w:pos="3270"/>
        </w:tabs>
        <w:rPr>
          <w:rFonts w:cs="Arial"/>
          <w:b/>
        </w:rPr>
      </w:pPr>
      <w:r w:rsidRPr="00922A42">
        <w:rPr>
          <w:rFonts w:cs="Arial"/>
          <w:b/>
        </w:rPr>
        <w:t>Colombia: piantagioni di oppio</w:t>
      </w:r>
    </w:p>
    <w:p w:rsidR="001E447A" w:rsidRPr="00922A42" w:rsidRDefault="001E447A" w:rsidP="00795046">
      <w:pPr>
        <w:pStyle w:val="Paragrafoelenco"/>
        <w:numPr>
          <w:ilvl w:val="0"/>
          <w:numId w:val="4"/>
        </w:numPr>
        <w:tabs>
          <w:tab w:val="left" w:pos="3270"/>
        </w:tabs>
        <w:rPr>
          <w:rFonts w:cs="Arial"/>
          <w:b/>
        </w:rPr>
      </w:pPr>
      <w:r w:rsidRPr="00922A42">
        <w:rPr>
          <w:rFonts w:cs="Arial"/>
          <w:b/>
        </w:rPr>
        <w:t>Messico: piramidi azteche</w:t>
      </w:r>
    </w:p>
    <w:p w:rsidR="001E447A" w:rsidRDefault="001E447A" w:rsidP="00795046">
      <w:pPr>
        <w:pStyle w:val="Paragrafoelenco"/>
        <w:numPr>
          <w:ilvl w:val="0"/>
          <w:numId w:val="4"/>
        </w:numPr>
        <w:tabs>
          <w:tab w:val="left" w:pos="3270"/>
        </w:tabs>
        <w:rPr>
          <w:rFonts w:cs="Arial"/>
        </w:rPr>
      </w:pPr>
      <w:r>
        <w:rPr>
          <w:rFonts w:cs="Arial"/>
        </w:rPr>
        <w:t>Aeroporto Internazionale: Washington</w:t>
      </w:r>
    </w:p>
    <w:p w:rsidR="001E447A" w:rsidRPr="00922A42" w:rsidRDefault="001E447A" w:rsidP="00795046">
      <w:pPr>
        <w:pStyle w:val="Paragrafoelenco"/>
        <w:numPr>
          <w:ilvl w:val="0"/>
          <w:numId w:val="4"/>
        </w:numPr>
        <w:tabs>
          <w:tab w:val="left" w:pos="3270"/>
        </w:tabs>
        <w:rPr>
          <w:rFonts w:cs="Arial"/>
          <w:b/>
        </w:rPr>
      </w:pPr>
      <w:r w:rsidRPr="00922A42">
        <w:rPr>
          <w:rFonts w:cs="Arial"/>
          <w:b/>
        </w:rPr>
        <w:t xml:space="preserve">USA: </w:t>
      </w:r>
      <w:r>
        <w:rPr>
          <w:rFonts w:cs="Arial"/>
          <w:b/>
        </w:rPr>
        <w:t>Washington, Casa Bianca</w:t>
      </w:r>
    </w:p>
    <w:p w:rsidR="001E447A" w:rsidRPr="00922A42" w:rsidRDefault="001E447A" w:rsidP="00795046">
      <w:pPr>
        <w:pStyle w:val="Paragrafoelenco"/>
        <w:numPr>
          <w:ilvl w:val="0"/>
          <w:numId w:val="4"/>
        </w:numPr>
        <w:tabs>
          <w:tab w:val="left" w:pos="3270"/>
        </w:tabs>
        <w:rPr>
          <w:rFonts w:cs="Arial"/>
          <w:b/>
        </w:rPr>
      </w:pPr>
      <w:r w:rsidRPr="00922A42">
        <w:rPr>
          <w:rFonts w:cs="Arial"/>
          <w:b/>
        </w:rPr>
        <w:t>USA: New York</w:t>
      </w:r>
      <w:r>
        <w:rPr>
          <w:rFonts w:cs="Arial"/>
          <w:b/>
        </w:rPr>
        <w:t>, Manhattan</w:t>
      </w:r>
    </w:p>
    <w:p w:rsidR="001E447A" w:rsidRDefault="001E447A" w:rsidP="00795046">
      <w:pPr>
        <w:pStyle w:val="Paragrafoelenco"/>
        <w:numPr>
          <w:ilvl w:val="0"/>
          <w:numId w:val="4"/>
        </w:numPr>
        <w:tabs>
          <w:tab w:val="left" w:pos="3270"/>
        </w:tabs>
        <w:rPr>
          <w:rFonts w:cs="Arial"/>
        </w:rPr>
      </w:pPr>
      <w:r>
        <w:rPr>
          <w:rFonts w:cs="Arial"/>
        </w:rPr>
        <w:t>Società: Google</w:t>
      </w:r>
    </w:p>
    <w:p w:rsidR="001E447A" w:rsidRPr="00922A42" w:rsidRDefault="001E447A" w:rsidP="00795046">
      <w:pPr>
        <w:pStyle w:val="Paragrafoelenco"/>
        <w:numPr>
          <w:ilvl w:val="0"/>
          <w:numId w:val="4"/>
        </w:numPr>
        <w:tabs>
          <w:tab w:val="left" w:pos="3270"/>
        </w:tabs>
        <w:rPr>
          <w:rFonts w:cs="Arial"/>
          <w:b/>
        </w:rPr>
      </w:pPr>
      <w:r w:rsidRPr="00922A42">
        <w:rPr>
          <w:rFonts w:cs="Arial"/>
          <w:b/>
        </w:rPr>
        <w:t>Canada</w:t>
      </w:r>
      <w:r>
        <w:rPr>
          <w:rFonts w:cs="Arial"/>
          <w:b/>
        </w:rPr>
        <w:t>: Montreal</w:t>
      </w:r>
    </w:p>
    <w:p w:rsidR="001E447A" w:rsidRDefault="001E447A" w:rsidP="00795046">
      <w:pPr>
        <w:pStyle w:val="Paragrafoelenco"/>
        <w:numPr>
          <w:ilvl w:val="0"/>
          <w:numId w:val="4"/>
        </w:numPr>
        <w:tabs>
          <w:tab w:val="left" w:pos="3270"/>
        </w:tabs>
        <w:rPr>
          <w:rFonts w:cs="Arial"/>
        </w:rPr>
      </w:pPr>
      <w:r>
        <w:rPr>
          <w:rFonts w:cs="Arial"/>
        </w:rPr>
        <w:t>FBI: In prigione!</w:t>
      </w:r>
    </w:p>
    <w:p w:rsidR="001E447A" w:rsidRPr="00922A42" w:rsidRDefault="001E447A" w:rsidP="00795046">
      <w:pPr>
        <w:pStyle w:val="Paragrafoelenco"/>
        <w:numPr>
          <w:ilvl w:val="0"/>
          <w:numId w:val="4"/>
        </w:numPr>
        <w:tabs>
          <w:tab w:val="left" w:pos="3270"/>
        </w:tabs>
        <w:rPr>
          <w:rFonts w:cs="Arial"/>
          <w:b/>
        </w:rPr>
      </w:pPr>
      <w:r w:rsidRPr="00922A42">
        <w:rPr>
          <w:rFonts w:cs="Arial"/>
          <w:b/>
        </w:rPr>
        <w:t>Russia: Mosca</w:t>
      </w:r>
    </w:p>
    <w:p w:rsidR="001E447A" w:rsidRPr="00922A42" w:rsidRDefault="001E447A" w:rsidP="00795046">
      <w:pPr>
        <w:pStyle w:val="Paragrafoelenco"/>
        <w:numPr>
          <w:ilvl w:val="0"/>
          <w:numId w:val="4"/>
        </w:numPr>
        <w:tabs>
          <w:tab w:val="left" w:pos="3270"/>
        </w:tabs>
        <w:rPr>
          <w:rFonts w:cs="Arial"/>
          <w:b/>
        </w:rPr>
      </w:pPr>
      <w:r w:rsidRPr="00922A42">
        <w:rPr>
          <w:rFonts w:cs="Arial"/>
          <w:b/>
        </w:rPr>
        <w:t>India: New Dehli</w:t>
      </w:r>
    </w:p>
    <w:p w:rsidR="001E447A" w:rsidRDefault="001E447A" w:rsidP="00795046">
      <w:pPr>
        <w:pStyle w:val="Paragrafoelenco"/>
        <w:numPr>
          <w:ilvl w:val="0"/>
          <w:numId w:val="4"/>
        </w:numPr>
        <w:tabs>
          <w:tab w:val="left" w:pos="3270"/>
        </w:tabs>
        <w:rPr>
          <w:rFonts w:cs="Arial"/>
        </w:rPr>
      </w:pPr>
      <w:r>
        <w:rPr>
          <w:rFonts w:cs="Arial"/>
        </w:rPr>
        <w:t>Probabilità</w:t>
      </w:r>
    </w:p>
    <w:p w:rsidR="001E447A" w:rsidRPr="00922A42" w:rsidRDefault="001E447A" w:rsidP="00795046">
      <w:pPr>
        <w:pStyle w:val="Paragrafoelenco"/>
        <w:numPr>
          <w:ilvl w:val="0"/>
          <w:numId w:val="4"/>
        </w:numPr>
        <w:tabs>
          <w:tab w:val="left" w:pos="3270"/>
        </w:tabs>
        <w:rPr>
          <w:rFonts w:cs="Arial"/>
          <w:b/>
        </w:rPr>
      </w:pPr>
      <w:r w:rsidRPr="00922A42">
        <w:rPr>
          <w:rFonts w:cs="Arial"/>
          <w:b/>
        </w:rPr>
        <w:t>Cina: Pechino</w:t>
      </w:r>
    </w:p>
    <w:p w:rsidR="001E447A" w:rsidRDefault="001E447A" w:rsidP="00795046">
      <w:pPr>
        <w:pStyle w:val="Paragrafoelenco"/>
        <w:numPr>
          <w:ilvl w:val="0"/>
          <w:numId w:val="4"/>
        </w:numPr>
        <w:tabs>
          <w:tab w:val="left" w:pos="3270"/>
        </w:tabs>
        <w:rPr>
          <w:rFonts w:cs="Arial"/>
        </w:rPr>
      </w:pPr>
      <w:r>
        <w:rPr>
          <w:rFonts w:cs="Arial"/>
        </w:rPr>
        <w:t>Aeroporto Internazionale: Pechino</w:t>
      </w:r>
    </w:p>
    <w:p w:rsidR="001E447A" w:rsidRDefault="001E447A" w:rsidP="00795046">
      <w:pPr>
        <w:pStyle w:val="Paragrafoelenco"/>
        <w:numPr>
          <w:ilvl w:val="0"/>
          <w:numId w:val="4"/>
        </w:numPr>
        <w:tabs>
          <w:tab w:val="left" w:pos="3270"/>
        </w:tabs>
        <w:rPr>
          <w:rFonts w:cs="Arial"/>
        </w:rPr>
      </w:pPr>
      <w:r>
        <w:rPr>
          <w:rFonts w:cs="Arial"/>
        </w:rPr>
        <w:t>Imprevisti</w:t>
      </w:r>
    </w:p>
    <w:p w:rsidR="001E447A" w:rsidRPr="00922A42" w:rsidRDefault="001E447A" w:rsidP="00795046">
      <w:pPr>
        <w:pStyle w:val="Paragrafoelenco"/>
        <w:numPr>
          <w:ilvl w:val="0"/>
          <w:numId w:val="4"/>
        </w:numPr>
        <w:tabs>
          <w:tab w:val="left" w:pos="3270"/>
        </w:tabs>
        <w:rPr>
          <w:rFonts w:cs="Arial"/>
          <w:b/>
        </w:rPr>
      </w:pPr>
      <w:r w:rsidRPr="00922A42">
        <w:rPr>
          <w:rFonts w:cs="Arial"/>
          <w:b/>
        </w:rPr>
        <w:t>Giappone: Tokyo</w:t>
      </w:r>
    </w:p>
    <w:p w:rsidR="001E447A" w:rsidRDefault="001E447A" w:rsidP="00795046">
      <w:pPr>
        <w:pStyle w:val="Paragrafoelenco"/>
        <w:numPr>
          <w:ilvl w:val="0"/>
          <w:numId w:val="4"/>
        </w:numPr>
        <w:tabs>
          <w:tab w:val="left" w:pos="3270"/>
        </w:tabs>
        <w:rPr>
          <w:rFonts w:cs="Arial"/>
        </w:rPr>
      </w:pPr>
      <w:r>
        <w:rPr>
          <w:rFonts w:cs="Arial"/>
        </w:rPr>
        <w:t>Tassa di lusso</w:t>
      </w:r>
    </w:p>
    <w:p w:rsidR="001E447A" w:rsidRDefault="001E447A" w:rsidP="00795046">
      <w:pPr>
        <w:pStyle w:val="Paragrafoelenco"/>
        <w:numPr>
          <w:ilvl w:val="0"/>
          <w:numId w:val="4"/>
        </w:numPr>
        <w:tabs>
          <w:tab w:val="left" w:pos="3270"/>
        </w:tabs>
        <w:rPr>
          <w:rFonts w:cs="Arial"/>
          <w:b/>
        </w:rPr>
      </w:pPr>
      <w:r w:rsidRPr="00922A42">
        <w:rPr>
          <w:rFonts w:cs="Arial"/>
          <w:b/>
        </w:rPr>
        <w:t>Australia: Sydney</w:t>
      </w:r>
    </w:p>
    <w:p w:rsidR="007C62C6" w:rsidRDefault="007C62C6" w:rsidP="00795046">
      <w:pPr>
        <w:tabs>
          <w:tab w:val="left" w:pos="3270"/>
        </w:tabs>
        <w:rPr>
          <w:rFonts w:cs="Arial"/>
          <w:b/>
        </w:rPr>
      </w:pPr>
    </w:p>
    <w:p w:rsidR="00812423" w:rsidRDefault="00E435CB" w:rsidP="00812423">
      <w:r>
        <w:t>Ogni casella rappresenta un “minilivello” del gioco, nel quale il giocatore può muoversi ed esplorare, oltre ad effettuare le azioni classiche del gioco.</w:t>
      </w:r>
    </w:p>
    <w:p w:rsidR="00812423" w:rsidRDefault="00812423" w:rsidP="00812423">
      <w:r>
        <w:t>Quando si entra in una casella non viene caricato un nuovo livello, ma viene istanziato un oggetto “prefab”, e viene nascosto il contenuto della tavola. All’uscita dal “minilivello”, cioè quando il gio</w:t>
      </w:r>
      <w:r w:rsidR="00BD2F68">
        <w:t>c</w:t>
      </w:r>
      <w:r>
        <w:t>atore termina il turno, la casella viene de-istanziata e viene mostrato il contenuto precedentemente nascosto.</w:t>
      </w:r>
    </w:p>
    <w:p w:rsidR="00812423" w:rsidRDefault="00812423" w:rsidP="00812423">
      <w:r>
        <w:t>Questo workaround è stato necessario a causa delle forti limitazioni di Unity che, in mancanza di una licenza Pro, non permetteva il caricamento asincrono delle scene.</w:t>
      </w:r>
    </w:p>
    <w:p w:rsidR="00106770" w:rsidRDefault="00106770" w:rsidP="00812423">
      <w:pPr>
        <w:rPr>
          <w:rFonts w:asciiTheme="majorHAnsi" w:eastAsiaTheme="majorEastAsia" w:hAnsiTheme="majorHAnsi" w:cstheme="majorBidi"/>
          <w:b/>
          <w:bCs/>
          <w:noProof w:val="0"/>
          <w:color w:val="0B5294" w:themeColor="accent1" w:themeShade="BF"/>
          <w:sz w:val="28"/>
          <w:szCs w:val="28"/>
        </w:rPr>
      </w:pPr>
      <w:r>
        <w:rPr>
          <w:noProof w:val="0"/>
        </w:rPr>
        <w:br w:type="page"/>
      </w:r>
    </w:p>
    <w:p w:rsidR="007C62C6" w:rsidRPr="00E435CB" w:rsidRDefault="007C62C6" w:rsidP="00E435CB">
      <w:pPr>
        <w:pStyle w:val="Titolo1"/>
      </w:pPr>
      <w:bookmarkStart w:id="39" w:name="_Toc301803968"/>
      <w:r>
        <w:t>Actions: State Diagrams</w:t>
      </w:r>
      <w:bookmarkEnd w:id="39"/>
    </w:p>
    <w:p w:rsidR="00106770" w:rsidRPr="004A595C" w:rsidRDefault="00106770" w:rsidP="00795046">
      <w:r>
        <w:t>Premessa: per semplificare la scrittura e lettura dei diagrammi di stato, le condizioni sono state inserite in rombi.</w:t>
      </w:r>
    </w:p>
    <w:p w:rsidR="00106770" w:rsidRPr="00071EA9" w:rsidRDefault="00106770" w:rsidP="00E435CB">
      <w:pPr>
        <w:pStyle w:val="Titolo2"/>
      </w:pPr>
      <w:bookmarkStart w:id="40" w:name="_Toc301803969"/>
      <w:r w:rsidRPr="00071EA9">
        <w:t>Gestione di gioco</w:t>
      </w:r>
      <w:bookmarkEnd w:id="40"/>
    </w:p>
    <w:p w:rsidR="00106770" w:rsidRDefault="00106770" w:rsidP="00106770">
      <w:pPr>
        <w:tabs>
          <w:tab w:val="left" w:pos="3270"/>
        </w:tabs>
        <w:spacing w:line="240" w:lineRule="auto"/>
        <w:rPr>
          <w:rFonts w:cs="Arial"/>
        </w:rPr>
      </w:pPr>
      <w:r>
        <w:rPr>
          <w:rFonts w:cs="Arial"/>
        </w:rPr>
        <w:t>La struttura sottostante al gioco è cosi organizzata:</w:t>
      </w:r>
    </w:p>
    <w:p w:rsidR="00106770" w:rsidRPr="00E435CB" w:rsidRDefault="00106770" w:rsidP="00E435CB">
      <w:pPr>
        <w:tabs>
          <w:tab w:val="left" w:pos="3270"/>
        </w:tabs>
        <w:spacing w:before="240" w:line="240" w:lineRule="auto"/>
        <w:jc w:val="center"/>
        <w:rPr>
          <w:rFonts w:cs="Arial"/>
        </w:rPr>
      </w:pPr>
      <w:r>
        <w:rPr>
          <w:rFonts w:cs="Arial"/>
        </w:rPr>
        <w:drawing>
          <wp:inline distT="0" distB="0" distL="0" distR="0" wp14:anchorId="7D0C6B49" wp14:editId="607CD6C3">
            <wp:extent cx="4433777" cy="1869809"/>
            <wp:effectExtent l="0" t="0" r="5080" b="0"/>
            <wp:docPr id="6" name="Immagine 6" descr="Z:\Documents\Dropbox\Informatica\Anno 3\I Semestre\Sviluppo di Videogiochi\File di Sviluppo di Videogiochi (CONDIVISA)\Documentazione\Diagrams\01 Gestione Gi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Dropbox\Informatica\Anno 3\I Semestre\Sviluppo di Videogiochi\File di Sviluppo di Videogiochi (CONDIVISA)\Documentazione\Diagrams\01 Gestione Gioc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692" cy="1871038"/>
                    </a:xfrm>
                    <a:prstGeom prst="rect">
                      <a:avLst/>
                    </a:prstGeom>
                    <a:noFill/>
                    <a:ln>
                      <a:noFill/>
                    </a:ln>
                  </pic:spPr>
                </pic:pic>
              </a:graphicData>
            </a:graphic>
          </wp:inline>
        </w:drawing>
      </w:r>
    </w:p>
    <w:p w:rsidR="00106770" w:rsidRPr="00071EA9" w:rsidRDefault="00106770" w:rsidP="00E435CB">
      <w:pPr>
        <w:pStyle w:val="Titolo2"/>
      </w:pPr>
      <w:bookmarkStart w:id="41" w:name="_Toc301803970"/>
      <w:r>
        <w:t>Parti del gioco</w:t>
      </w:r>
      <w:bookmarkEnd w:id="41"/>
    </w:p>
    <w:p w:rsidR="00106770" w:rsidRDefault="00106770" w:rsidP="00106770">
      <w:pPr>
        <w:tabs>
          <w:tab w:val="left" w:pos="3270"/>
        </w:tabs>
        <w:spacing w:line="240" w:lineRule="auto"/>
        <w:rPr>
          <w:rFonts w:cs="Arial"/>
        </w:rPr>
      </w:pPr>
      <w:r>
        <w:rPr>
          <w:rFonts w:cs="Arial"/>
        </w:rPr>
        <w:t>Una partita si suddivide in vari turni, regolati dai seguenti eventi:</w:t>
      </w:r>
    </w:p>
    <w:p w:rsidR="00106770" w:rsidRDefault="00106770" w:rsidP="00E435CB">
      <w:pPr>
        <w:tabs>
          <w:tab w:val="left" w:pos="3270"/>
        </w:tabs>
        <w:spacing w:before="240" w:line="240" w:lineRule="auto"/>
        <w:jc w:val="center"/>
        <w:rPr>
          <w:rFonts w:cs="Arial"/>
        </w:rPr>
      </w:pPr>
      <w:r>
        <w:rPr>
          <w:rFonts w:cs="Arial"/>
        </w:rPr>
        <w:drawing>
          <wp:inline distT="0" distB="0" distL="0" distR="0" wp14:anchorId="3047F1CC" wp14:editId="5313FBB8">
            <wp:extent cx="4899804" cy="2356301"/>
            <wp:effectExtent l="0" t="0" r="0" b="6350"/>
            <wp:docPr id="8" name="Immagine 8" descr="Z:\Documents\Dropbox\Informatica\Anno 3\I Semestre\Sviluppo di Videogiochi\File di Sviluppo di Videogiochi (CONDIVISA)\Documentazione\Diagrams\02 Parti del gi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Dropbox\Informatica\Anno 3\I Semestre\Sviluppo di Videogiochi\File di Sviluppo di Videogiochi (CONDIVISA)\Documentazione\Diagrams\02 Parti del gioc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957" cy="2356375"/>
                    </a:xfrm>
                    <a:prstGeom prst="rect">
                      <a:avLst/>
                    </a:prstGeom>
                    <a:noFill/>
                    <a:ln>
                      <a:noFill/>
                    </a:ln>
                  </pic:spPr>
                </pic:pic>
              </a:graphicData>
            </a:graphic>
          </wp:inline>
        </w:drawing>
      </w:r>
    </w:p>
    <w:p w:rsidR="00106770" w:rsidRPr="00E435CB" w:rsidRDefault="00106770" w:rsidP="00E435CB">
      <w:pPr>
        <w:pStyle w:val="Titolo2"/>
      </w:pPr>
      <w:bookmarkStart w:id="42" w:name="_Toc301803971"/>
      <w:r>
        <w:t>Lancio dadi per dec</w:t>
      </w:r>
      <w:r w:rsidR="00BD2F68">
        <w:t xml:space="preserve">isione </w:t>
      </w:r>
      <w:r>
        <w:t>ordine di partenza</w:t>
      </w:r>
      <w:bookmarkEnd w:id="42"/>
    </w:p>
    <w:p w:rsidR="00106770" w:rsidRPr="00124717" w:rsidRDefault="00106770" w:rsidP="00E435CB">
      <w:pPr>
        <w:tabs>
          <w:tab w:val="left" w:pos="3270"/>
        </w:tabs>
        <w:spacing w:before="240" w:line="240" w:lineRule="auto"/>
        <w:jc w:val="center"/>
        <w:rPr>
          <w:rFonts w:cs="Arial"/>
          <w:b/>
          <w:sz w:val="24"/>
          <w:szCs w:val="24"/>
        </w:rPr>
      </w:pPr>
      <w:r>
        <w:rPr>
          <w:rFonts w:cs="Arial"/>
          <w:b/>
          <w:sz w:val="24"/>
          <w:szCs w:val="24"/>
        </w:rPr>
        <w:drawing>
          <wp:inline distT="0" distB="0" distL="0" distR="0" wp14:anchorId="40ACAF2A" wp14:editId="3BC8B89F">
            <wp:extent cx="2892056" cy="2238129"/>
            <wp:effectExtent l="0" t="0" r="3810" b="0"/>
            <wp:docPr id="9" name="Immagine 9" descr="Z:\Documents\Dropbox\Informatica\Anno 3\I Semestre\Sviluppo di Videogiochi\File di Sviluppo di Videogiochi (CONDIVISA)\Documentazione\Diagrams\03 Decisione ord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ocuments\Dropbox\Informatica\Anno 3\I Semestre\Sviluppo di Videogiochi\File di Sviluppo di Videogiochi (CONDIVISA)\Documentazione\Diagrams\03 Decisione ord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2084" cy="2238151"/>
                    </a:xfrm>
                    <a:prstGeom prst="rect">
                      <a:avLst/>
                    </a:prstGeom>
                    <a:noFill/>
                    <a:ln>
                      <a:noFill/>
                    </a:ln>
                  </pic:spPr>
                </pic:pic>
              </a:graphicData>
            </a:graphic>
          </wp:inline>
        </w:drawing>
      </w:r>
    </w:p>
    <w:p w:rsidR="00106770" w:rsidRDefault="00106770" w:rsidP="00106770">
      <w:pPr>
        <w:tabs>
          <w:tab w:val="left" w:pos="3270"/>
        </w:tabs>
        <w:spacing w:line="240" w:lineRule="auto"/>
        <w:rPr>
          <w:rFonts w:cs="Arial"/>
          <w:b/>
          <w:i/>
          <w:sz w:val="24"/>
          <w:szCs w:val="24"/>
        </w:rPr>
      </w:pPr>
    </w:p>
    <w:p w:rsidR="00106770" w:rsidRPr="00124717" w:rsidRDefault="00106770" w:rsidP="00E435CB">
      <w:pPr>
        <w:pStyle w:val="Titolo2"/>
      </w:pPr>
      <w:bookmarkStart w:id="43" w:name="_Toc301803972"/>
      <w:r>
        <w:t>Turno</w:t>
      </w:r>
      <w:bookmarkEnd w:id="43"/>
    </w:p>
    <w:p w:rsidR="00106770" w:rsidRDefault="00106770" w:rsidP="00106770">
      <w:pPr>
        <w:tabs>
          <w:tab w:val="left" w:pos="3270"/>
        </w:tabs>
        <w:spacing w:line="240" w:lineRule="auto"/>
        <w:rPr>
          <w:rFonts w:cs="Arial"/>
        </w:rPr>
      </w:pPr>
      <w:r>
        <w:rPr>
          <w:rFonts w:cs="Arial"/>
        </w:rPr>
        <w:t>Durante un turno, il giocatore può compiere varie azioni:</w:t>
      </w:r>
    </w:p>
    <w:p w:rsidR="00106770" w:rsidRDefault="00106770" w:rsidP="00E435CB">
      <w:pPr>
        <w:tabs>
          <w:tab w:val="left" w:pos="3270"/>
        </w:tabs>
        <w:spacing w:before="240" w:line="240" w:lineRule="auto"/>
        <w:jc w:val="center"/>
        <w:rPr>
          <w:rFonts w:cs="Arial"/>
        </w:rPr>
      </w:pPr>
      <w:r>
        <w:rPr>
          <w:rFonts w:cs="Arial"/>
        </w:rPr>
        <w:drawing>
          <wp:inline distT="0" distB="0" distL="0" distR="0" wp14:anchorId="1E5F87DA" wp14:editId="51EB72BD">
            <wp:extent cx="5856658" cy="8474149"/>
            <wp:effectExtent l="0" t="0" r="0" b="3175"/>
            <wp:docPr id="11" name="Immagine 11" descr="Z:\Documents\Dropbox\Informatica\Anno 3\I Semestre\Sviluppo di Videogiochi\File di Sviluppo di Videogiochi (CONDIVISA)\Documentazione\Diagrams\04 Tu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Anno 3\I Semestre\Sviluppo di Videogiochi\File di Sviluppo di Videogiochi (CONDIVISA)\Documentazione\Diagrams\04 Turn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6715" cy="8474231"/>
                    </a:xfrm>
                    <a:prstGeom prst="rect">
                      <a:avLst/>
                    </a:prstGeom>
                    <a:noFill/>
                    <a:ln>
                      <a:noFill/>
                    </a:ln>
                  </pic:spPr>
                </pic:pic>
              </a:graphicData>
            </a:graphic>
          </wp:inline>
        </w:drawing>
      </w:r>
    </w:p>
    <w:p w:rsidR="00106770" w:rsidRDefault="00106770" w:rsidP="00E435CB">
      <w:pPr>
        <w:tabs>
          <w:tab w:val="left" w:pos="3270"/>
        </w:tabs>
        <w:spacing w:line="240" w:lineRule="auto"/>
        <w:rPr>
          <w:rFonts w:cs="Arial"/>
        </w:rPr>
      </w:pPr>
    </w:p>
    <w:p w:rsidR="00106770" w:rsidRDefault="00106770" w:rsidP="00E435CB">
      <w:pPr>
        <w:pStyle w:val="Titolo2"/>
      </w:pPr>
      <w:bookmarkStart w:id="44" w:name="_Toc301803973"/>
      <w:r>
        <w:t>Proprietà libera</w:t>
      </w:r>
      <w:bookmarkEnd w:id="44"/>
    </w:p>
    <w:p w:rsidR="00106770" w:rsidRDefault="00106770" w:rsidP="00E435CB">
      <w:pPr>
        <w:tabs>
          <w:tab w:val="left" w:pos="3270"/>
        </w:tabs>
        <w:spacing w:before="240" w:line="240" w:lineRule="auto"/>
        <w:jc w:val="center"/>
        <w:rPr>
          <w:rFonts w:cs="Arial"/>
        </w:rPr>
      </w:pPr>
      <w:r>
        <w:rPr>
          <w:rFonts w:cs="Arial"/>
        </w:rPr>
        <w:drawing>
          <wp:inline distT="0" distB="0" distL="0" distR="0" wp14:anchorId="509D8D82" wp14:editId="474A8DB1">
            <wp:extent cx="3891516" cy="2158765"/>
            <wp:effectExtent l="0" t="0" r="0" b="0"/>
            <wp:docPr id="13" name="Immagine 13" descr="Z:\Documents\Dropbox\Informatica\Anno 3\I Semestre\Sviluppo di Videogiochi\File di Sviluppo di Videogiochi (CONDIVISA)\Documentazione\Diagrams\06 Proprietà lib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ocuments\Dropbox\Informatica\Anno 3\I Semestre\Sviluppo di Videogiochi\File di Sviluppo di Videogiochi (CONDIVISA)\Documentazione\Diagrams\06 Proprietà libe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6094" cy="2161305"/>
                    </a:xfrm>
                    <a:prstGeom prst="rect">
                      <a:avLst/>
                    </a:prstGeom>
                    <a:noFill/>
                    <a:ln>
                      <a:noFill/>
                    </a:ln>
                  </pic:spPr>
                </pic:pic>
              </a:graphicData>
            </a:graphic>
          </wp:inline>
        </w:drawing>
      </w:r>
    </w:p>
    <w:p w:rsidR="00106770" w:rsidRPr="00E435CB" w:rsidRDefault="00106770" w:rsidP="00E435CB">
      <w:pPr>
        <w:pStyle w:val="Titolo2"/>
      </w:pPr>
      <w:bookmarkStart w:id="45" w:name="_Toc301803974"/>
      <w:r>
        <w:t>Proprietà occupata</w:t>
      </w:r>
      <w:bookmarkEnd w:id="45"/>
    </w:p>
    <w:p w:rsidR="00106770" w:rsidRDefault="00106770" w:rsidP="00E435CB">
      <w:pPr>
        <w:tabs>
          <w:tab w:val="left" w:pos="3270"/>
        </w:tabs>
        <w:spacing w:before="240" w:line="240" w:lineRule="auto"/>
        <w:jc w:val="center"/>
        <w:rPr>
          <w:rFonts w:cs="Arial"/>
          <w:b/>
        </w:rPr>
      </w:pPr>
      <w:r>
        <w:rPr>
          <w:rFonts w:cs="Arial"/>
          <w:b/>
        </w:rPr>
        <w:drawing>
          <wp:inline distT="0" distB="0" distL="0" distR="0" wp14:anchorId="122A947F" wp14:editId="068F93C6">
            <wp:extent cx="4086225" cy="1337459"/>
            <wp:effectExtent l="0" t="0" r="0" b="0"/>
            <wp:docPr id="20" name="Picture 20" descr="C:\Users\Fra\Desktop\06 Proprietà occup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Desktop\06 Proprietà occup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2095" cy="1339380"/>
                    </a:xfrm>
                    <a:prstGeom prst="rect">
                      <a:avLst/>
                    </a:prstGeom>
                    <a:noFill/>
                    <a:ln>
                      <a:noFill/>
                    </a:ln>
                  </pic:spPr>
                </pic:pic>
              </a:graphicData>
            </a:graphic>
          </wp:inline>
        </w:drawing>
      </w:r>
    </w:p>
    <w:p w:rsidR="00106770" w:rsidRDefault="00106770" w:rsidP="00106770">
      <w:pPr>
        <w:tabs>
          <w:tab w:val="left" w:pos="3270"/>
        </w:tabs>
        <w:spacing w:line="240" w:lineRule="auto"/>
        <w:rPr>
          <w:rFonts w:cs="Arial"/>
          <w:b/>
        </w:rPr>
      </w:pPr>
    </w:p>
    <w:p w:rsidR="00106770" w:rsidRPr="00E435CB" w:rsidRDefault="00106770" w:rsidP="00E435CB">
      <w:pPr>
        <w:pStyle w:val="Titolo2"/>
      </w:pPr>
      <w:bookmarkStart w:id="46" w:name="_Toc301803975"/>
      <w:r>
        <w:t>Proprietà posseduta dal giocatore</w:t>
      </w:r>
      <w:bookmarkEnd w:id="46"/>
    </w:p>
    <w:p w:rsidR="00106770" w:rsidRDefault="00106770" w:rsidP="00E435CB">
      <w:pPr>
        <w:tabs>
          <w:tab w:val="left" w:pos="3270"/>
        </w:tabs>
        <w:spacing w:before="240" w:line="240" w:lineRule="auto"/>
        <w:jc w:val="center"/>
        <w:rPr>
          <w:rFonts w:cs="Arial"/>
        </w:rPr>
      </w:pPr>
      <w:r>
        <w:rPr>
          <w:rFonts w:cs="Arial"/>
        </w:rPr>
        <w:drawing>
          <wp:inline distT="0" distB="0" distL="0" distR="0" wp14:anchorId="4D24B8EB" wp14:editId="14D6ECBC">
            <wp:extent cx="2362200" cy="962378"/>
            <wp:effectExtent l="0" t="0" r="0" b="0"/>
            <wp:docPr id="21" name="Picture 21" descr="C:\Users\Fra\Desktop\07 Proprietà possed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Desktop\07 Proprietà possedu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962378"/>
                    </a:xfrm>
                    <a:prstGeom prst="rect">
                      <a:avLst/>
                    </a:prstGeom>
                    <a:noFill/>
                    <a:ln>
                      <a:noFill/>
                    </a:ln>
                  </pic:spPr>
                </pic:pic>
              </a:graphicData>
            </a:graphic>
          </wp:inline>
        </w:drawing>
      </w:r>
    </w:p>
    <w:p w:rsidR="00106770" w:rsidRPr="00E435CB" w:rsidRDefault="00106770" w:rsidP="00E435CB">
      <w:pPr>
        <w:pStyle w:val="Titolo2"/>
      </w:pPr>
      <w:bookmarkStart w:id="47" w:name="_Toc301803976"/>
      <w:r>
        <w:t>Transito e Acque Internazionali</w:t>
      </w:r>
      <w:bookmarkEnd w:id="47"/>
    </w:p>
    <w:p w:rsidR="00106770" w:rsidRPr="0063555C" w:rsidRDefault="00106770" w:rsidP="00E435CB">
      <w:pPr>
        <w:tabs>
          <w:tab w:val="left" w:pos="3270"/>
        </w:tabs>
        <w:spacing w:before="240" w:line="240" w:lineRule="auto"/>
        <w:jc w:val="center"/>
        <w:rPr>
          <w:rFonts w:cs="Arial"/>
          <w:b/>
          <w:sz w:val="24"/>
          <w:szCs w:val="24"/>
        </w:rPr>
      </w:pPr>
      <w:r>
        <w:rPr>
          <w:rFonts w:cs="Arial"/>
          <w:b/>
          <w:sz w:val="24"/>
          <w:szCs w:val="24"/>
        </w:rPr>
        <w:drawing>
          <wp:inline distT="0" distB="0" distL="0" distR="0" wp14:anchorId="1444A837" wp14:editId="28F5F723">
            <wp:extent cx="2676525" cy="1085850"/>
            <wp:effectExtent l="0" t="0" r="0" b="0"/>
            <wp:docPr id="27" name="Picture 27" descr="C:\Users\Fra\Desktop\11 Transito Grat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Desktop\11 Transito Gratuit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1085850"/>
                    </a:xfrm>
                    <a:prstGeom prst="rect">
                      <a:avLst/>
                    </a:prstGeom>
                    <a:noFill/>
                    <a:ln>
                      <a:noFill/>
                    </a:ln>
                  </pic:spPr>
                </pic:pic>
              </a:graphicData>
            </a:graphic>
          </wp:inline>
        </w:drawing>
      </w:r>
    </w:p>
    <w:p w:rsidR="00106770" w:rsidRPr="00E435CB" w:rsidRDefault="00106770" w:rsidP="00E435CB">
      <w:pPr>
        <w:pStyle w:val="Titolo2"/>
      </w:pPr>
      <w:bookmarkStart w:id="48" w:name="_Toc301803977"/>
      <w:r>
        <w:t>Tasse</w:t>
      </w:r>
      <w:bookmarkEnd w:id="48"/>
    </w:p>
    <w:p w:rsidR="00106770" w:rsidRDefault="00106770" w:rsidP="00E435CB">
      <w:pPr>
        <w:tabs>
          <w:tab w:val="left" w:pos="3270"/>
        </w:tabs>
        <w:spacing w:before="240" w:line="240" w:lineRule="auto"/>
        <w:jc w:val="center"/>
        <w:rPr>
          <w:rFonts w:cs="Arial"/>
          <w:b/>
          <w:i/>
          <w:sz w:val="24"/>
          <w:szCs w:val="24"/>
        </w:rPr>
      </w:pPr>
      <w:r>
        <w:rPr>
          <w:rFonts w:cs="Arial"/>
          <w:b/>
          <w:i/>
          <w:sz w:val="24"/>
          <w:szCs w:val="24"/>
        </w:rPr>
        <w:drawing>
          <wp:inline distT="0" distB="0" distL="0" distR="0" wp14:anchorId="7F16B32E" wp14:editId="24E4F821">
            <wp:extent cx="3829050" cy="1099834"/>
            <wp:effectExtent l="0" t="0" r="0" b="0"/>
            <wp:docPr id="28" name="Picture 28" descr="C:\Users\Fra\Desktop\12 T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Desktop\12 Ta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2869" cy="1103803"/>
                    </a:xfrm>
                    <a:prstGeom prst="rect">
                      <a:avLst/>
                    </a:prstGeom>
                    <a:noFill/>
                    <a:ln>
                      <a:noFill/>
                    </a:ln>
                  </pic:spPr>
                </pic:pic>
              </a:graphicData>
            </a:graphic>
          </wp:inline>
        </w:drawing>
      </w:r>
    </w:p>
    <w:p w:rsidR="00106770" w:rsidRPr="00E435CB" w:rsidRDefault="00106770" w:rsidP="00E435CB">
      <w:pPr>
        <w:pStyle w:val="Titolo2"/>
      </w:pPr>
      <w:bookmarkStart w:id="49" w:name="_Toc301803978"/>
      <w:r>
        <w:t>Via!</w:t>
      </w:r>
      <w:bookmarkEnd w:id="49"/>
    </w:p>
    <w:p w:rsidR="00106770" w:rsidRPr="00D17A81" w:rsidRDefault="00106770" w:rsidP="00E435CB">
      <w:pPr>
        <w:tabs>
          <w:tab w:val="left" w:pos="3270"/>
        </w:tabs>
        <w:spacing w:before="240" w:line="240" w:lineRule="auto"/>
        <w:jc w:val="center"/>
        <w:rPr>
          <w:rFonts w:cs="Arial"/>
          <w:sz w:val="24"/>
          <w:szCs w:val="24"/>
        </w:rPr>
      </w:pPr>
      <w:r>
        <w:rPr>
          <w:rFonts w:cs="Arial"/>
          <w:b/>
          <w:i/>
          <w:sz w:val="24"/>
          <w:szCs w:val="24"/>
        </w:rPr>
        <w:drawing>
          <wp:inline distT="0" distB="0" distL="0" distR="0" wp14:anchorId="7F0FCC99" wp14:editId="1C28F5C8">
            <wp:extent cx="3781425" cy="1142473"/>
            <wp:effectExtent l="0" t="0" r="0" b="0"/>
            <wp:docPr id="30" name="Picture 30" descr="C:\Users\Fra\Desktop\13 V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Desktop\13 Vi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9417" cy="1147909"/>
                    </a:xfrm>
                    <a:prstGeom prst="rect">
                      <a:avLst/>
                    </a:prstGeom>
                    <a:noFill/>
                    <a:ln>
                      <a:noFill/>
                    </a:ln>
                  </pic:spPr>
                </pic:pic>
              </a:graphicData>
            </a:graphic>
          </wp:inline>
        </w:drawing>
      </w:r>
    </w:p>
    <w:p w:rsidR="00106770" w:rsidRDefault="00106770" w:rsidP="00106770">
      <w:pPr>
        <w:tabs>
          <w:tab w:val="left" w:pos="3270"/>
        </w:tabs>
        <w:spacing w:line="240" w:lineRule="auto"/>
        <w:rPr>
          <w:rFonts w:cs="Arial"/>
        </w:rPr>
      </w:pPr>
    </w:p>
    <w:p w:rsidR="00106770" w:rsidRPr="00E435CB" w:rsidRDefault="00106770" w:rsidP="00E435CB">
      <w:pPr>
        <w:pStyle w:val="Titolo2"/>
      </w:pPr>
      <w:bookmarkStart w:id="50" w:name="_Toc301803979"/>
      <w:r>
        <w:t>Costruisci</w:t>
      </w:r>
      <w:bookmarkEnd w:id="50"/>
    </w:p>
    <w:p w:rsidR="00106770" w:rsidRPr="00E435CB" w:rsidRDefault="00E435CB" w:rsidP="00E435CB">
      <w:pPr>
        <w:tabs>
          <w:tab w:val="left" w:pos="3270"/>
        </w:tabs>
        <w:spacing w:before="240" w:line="240" w:lineRule="auto"/>
        <w:jc w:val="center"/>
        <w:rPr>
          <w:rFonts w:cs="Arial"/>
        </w:rPr>
      </w:pPr>
      <w:r>
        <w:rPr>
          <w:rFonts w:cs="Arial"/>
        </w:rPr>
        <w:drawing>
          <wp:inline distT="0" distB="0" distL="0" distR="0" wp14:anchorId="6A69B838" wp14:editId="74CD2FE1">
            <wp:extent cx="6113780" cy="6889750"/>
            <wp:effectExtent l="0" t="0" r="1270" b="6350"/>
            <wp:docPr id="14" name="Immagine 14" descr="Z:\Documents\Dropbox\Informatica\Anno 3\I Semestre\Sviluppo di Videogiochi\File di Sviluppo di Videogiochi (CONDIVISA)\Documentazione\Diagrams\14. Costrui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Anno 3\I Semestre\Sviluppo di Videogiochi\File di Sviluppo di Videogiochi (CONDIVISA)\Documentazione\Diagrams\14. Costruisc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3780" cy="6889750"/>
                    </a:xfrm>
                    <a:prstGeom prst="rect">
                      <a:avLst/>
                    </a:prstGeom>
                    <a:noFill/>
                    <a:ln>
                      <a:noFill/>
                    </a:ln>
                  </pic:spPr>
                </pic:pic>
              </a:graphicData>
            </a:graphic>
          </wp:inline>
        </w:drawing>
      </w:r>
    </w:p>
    <w:p w:rsidR="00106770" w:rsidRPr="00E435CB" w:rsidRDefault="00106770" w:rsidP="00E435CB">
      <w:pPr>
        <w:pStyle w:val="Titolo2"/>
      </w:pPr>
      <w:bookmarkStart w:id="51" w:name="_Toc301803980"/>
      <w:r>
        <w:t>Vendi casa o albergo</w:t>
      </w:r>
      <w:bookmarkEnd w:id="51"/>
    </w:p>
    <w:p w:rsidR="00106770" w:rsidRDefault="00106770" w:rsidP="00E435CB">
      <w:pPr>
        <w:tabs>
          <w:tab w:val="left" w:pos="3270"/>
        </w:tabs>
        <w:spacing w:before="240" w:line="240" w:lineRule="auto"/>
        <w:jc w:val="center"/>
        <w:rPr>
          <w:rFonts w:cs="Arial"/>
        </w:rPr>
      </w:pPr>
      <w:r>
        <w:rPr>
          <w:rFonts w:cs="Arial"/>
        </w:rPr>
        <w:drawing>
          <wp:inline distT="0" distB="0" distL="0" distR="0" wp14:anchorId="7EB2CE62" wp14:editId="2CA48B5A">
            <wp:extent cx="6219825" cy="3009333"/>
            <wp:effectExtent l="0" t="0" r="0" b="0"/>
            <wp:docPr id="7" name="Picture 7" descr="C:\Users\Fra\Desktop\Flow Charts\15 Vendi casa o albe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Desktop\Flow Charts\15 Vendi casa o alberg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6411" cy="3012520"/>
                    </a:xfrm>
                    <a:prstGeom prst="rect">
                      <a:avLst/>
                    </a:prstGeom>
                    <a:noFill/>
                    <a:ln>
                      <a:noFill/>
                    </a:ln>
                  </pic:spPr>
                </pic:pic>
              </a:graphicData>
            </a:graphic>
          </wp:inline>
        </w:drawing>
      </w:r>
    </w:p>
    <w:p w:rsidR="00911A9E" w:rsidRDefault="00911A9E" w:rsidP="00911A9E"/>
    <w:p w:rsidR="001E447A" w:rsidRDefault="00911A9E" w:rsidP="00911A9E">
      <w:pPr>
        <w:pStyle w:val="Titolo1"/>
      </w:pPr>
      <w:bookmarkStart w:id="52" w:name="_Toc301803981"/>
      <w:r>
        <w:t>Characters</w:t>
      </w:r>
      <w:bookmarkEnd w:id="52"/>
    </w:p>
    <w:p w:rsidR="00911A9E" w:rsidRDefault="00911A9E" w:rsidP="00795046">
      <w:r>
        <w:t>I personaggi sono rappresentati dalle classiche pedine del Monopoly, realizzate in 3D:</w:t>
      </w:r>
    </w:p>
    <w:p w:rsidR="00911A9E" w:rsidRPr="00AE70DA" w:rsidRDefault="00911A9E" w:rsidP="00795046">
      <w:pPr>
        <w:pStyle w:val="ListStyle"/>
        <w:numPr>
          <w:ilvl w:val="0"/>
          <w:numId w:val="6"/>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Fungo</w:t>
      </w:r>
    </w:p>
    <w:p w:rsidR="00911A9E" w:rsidRPr="00AE70DA" w:rsidRDefault="00911A9E" w:rsidP="00795046">
      <w:pPr>
        <w:pStyle w:val="ListStyle"/>
        <w:numPr>
          <w:ilvl w:val="0"/>
          <w:numId w:val="6"/>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Fiasco di vino</w:t>
      </w:r>
    </w:p>
    <w:p w:rsidR="00911A9E" w:rsidRPr="00AE70DA" w:rsidRDefault="00911A9E" w:rsidP="00795046">
      <w:pPr>
        <w:pStyle w:val="ListStyle"/>
        <w:numPr>
          <w:ilvl w:val="0"/>
          <w:numId w:val="6"/>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Candela</w:t>
      </w:r>
    </w:p>
    <w:p w:rsidR="00911A9E" w:rsidRPr="00AE70DA" w:rsidRDefault="00911A9E" w:rsidP="00795046">
      <w:pPr>
        <w:pStyle w:val="ListStyle"/>
        <w:numPr>
          <w:ilvl w:val="0"/>
          <w:numId w:val="6"/>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Pianta</w:t>
      </w:r>
    </w:p>
    <w:p w:rsidR="00911A9E" w:rsidRDefault="00911A9E" w:rsidP="00795046">
      <w:pPr>
        <w:pStyle w:val="ListStyle"/>
        <w:numPr>
          <w:ilvl w:val="0"/>
          <w:numId w:val="6"/>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Mela</w:t>
      </w:r>
    </w:p>
    <w:p w:rsidR="00911A9E" w:rsidRPr="00AE70DA" w:rsidRDefault="00911A9E" w:rsidP="00795046">
      <w:pPr>
        <w:pStyle w:val="ListStyle"/>
        <w:numPr>
          <w:ilvl w:val="0"/>
          <w:numId w:val="6"/>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Pesca</w:t>
      </w:r>
    </w:p>
    <w:p w:rsidR="00911A9E" w:rsidRDefault="00911A9E" w:rsidP="00E435CB"/>
    <w:p w:rsidR="00911A9E" w:rsidRDefault="00911A9E" w:rsidP="00911A9E">
      <w:pPr>
        <w:pStyle w:val="Titolo1"/>
      </w:pPr>
      <w:bookmarkStart w:id="53" w:name="_Toc301803982"/>
      <w:r>
        <w:t>Game Elements</w:t>
      </w:r>
      <w:bookmarkEnd w:id="53"/>
    </w:p>
    <w:p w:rsidR="00911A9E" w:rsidRDefault="00911A9E" w:rsidP="00795046">
      <w:pPr>
        <w:tabs>
          <w:tab w:val="left" w:pos="3270"/>
        </w:tabs>
        <w:rPr>
          <w:rFonts w:cs="Arial"/>
        </w:rPr>
      </w:pPr>
      <w:r>
        <w:rPr>
          <w:rFonts w:cs="Arial"/>
        </w:rPr>
        <w:t>Gli elementi principali che verranno creati sono:</w:t>
      </w:r>
    </w:p>
    <w:p w:rsidR="00911A9E" w:rsidRDefault="00911A9E" w:rsidP="00795046">
      <w:pPr>
        <w:pStyle w:val="Paragrafoelenco"/>
        <w:numPr>
          <w:ilvl w:val="0"/>
          <w:numId w:val="4"/>
        </w:numPr>
        <w:tabs>
          <w:tab w:val="left" w:pos="3270"/>
        </w:tabs>
        <w:rPr>
          <w:rFonts w:cs="Arial"/>
        </w:rPr>
      </w:pPr>
      <w:r>
        <w:rPr>
          <w:rFonts w:cs="Arial"/>
        </w:rPr>
        <w:t>Entità</w:t>
      </w:r>
    </w:p>
    <w:p w:rsidR="00911A9E" w:rsidRDefault="00911A9E" w:rsidP="00795046">
      <w:pPr>
        <w:pStyle w:val="Paragrafoelenco"/>
        <w:numPr>
          <w:ilvl w:val="1"/>
          <w:numId w:val="4"/>
        </w:numPr>
        <w:tabs>
          <w:tab w:val="left" w:pos="3270"/>
        </w:tabs>
        <w:rPr>
          <w:rFonts w:cs="Arial"/>
        </w:rPr>
      </w:pPr>
      <w:r>
        <w:rPr>
          <w:rFonts w:cs="Arial"/>
        </w:rPr>
        <w:t>Giocatore umano</w:t>
      </w:r>
    </w:p>
    <w:p w:rsidR="00911A9E" w:rsidRDefault="00911A9E" w:rsidP="00795046">
      <w:pPr>
        <w:pStyle w:val="Paragrafoelenco"/>
        <w:numPr>
          <w:ilvl w:val="1"/>
          <w:numId w:val="4"/>
        </w:numPr>
        <w:tabs>
          <w:tab w:val="left" w:pos="3270"/>
        </w:tabs>
        <w:rPr>
          <w:rFonts w:cs="Arial"/>
        </w:rPr>
      </w:pPr>
      <w:r>
        <w:rPr>
          <w:rFonts w:cs="Arial"/>
        </w:rPr>
        <w:t>Giocatore computer</w:t>
      </w:r>
    </w:p>
    <w:p w:rsidR="00911A9E" w:rsidRDefault="00911A9E" w:rsidP="00795046">
      <w:pPr>
        <w:pStyle w:val="Paragrafoelenco"/>
        <w:numPr>
          <w:ilvl w:val="1"/>
          <w:numId w:val="4"/>
        </w:numPr>
        <w:tabs>
          <w:tab w:val="left" w:pos="3270"/>
        </w:tabs>
        <w:rPr>
          <w:rFonts w:cs="Arial"/>
        </w:rPr>
      </w:pPr>
      <w:r>
        <w:rPr>
          <w:rFonts w:cs="Arial"/>
        </w:rPr>
        <w:t>Banca</w:t>
      </w:r>
    </w:p>
    <w:p w:rsidR="00911A9E" w:rsidRDefault="00911A9E" w:rsidP="00795046">
      <w:pPr>
        <w:pStyle w:val="Paragrafoelenco"/>
        <w:numPr>
          <w:ilvl w:val="0"/>
          <w:numId w:val="4"/>
        </w:numPr>
        <w:tabs>
          <w:tab w:val="left" w:pos="3270"/>
        </w:tabs>
        <w:rPr>
          <w:rFonts w:cs="Arial"/>
        </w:rPr>
      </w:pPr>
      <w:r>
        <w:rPr>
          <w:rFonts w:cs="Arial"/>
        </w:rPr>
        <w:t>Carta</w:t>
      </w:r>
    </w:p>
    <w:p w:rsidR="00911A9E" w:rsidRDefault="00911A9E" w:rsidP="00795046">
      <w:pPr>
        <w:pStyle w:val="Paragrafoelenco"/>
        <w:numPr>
          <w:ilvl w:val="1"/>
          <w:numId w:val="4"/>
        </w:numPr>
        <w:tabs>
          <w:tab w:val="left" w:pos="3270"/>
        </w:tabs>
        <w:rPr>
          <w:rFonts w:cs="Arial"/>
        </w:rPr>
      </w:pPr>
      <w:r>
        <w:rPr>
          <w:rFonts w:cs="Arial"/>
        </w:rPr>
        <w:t>Contratto</w:t>
      </w:r>
    </w:p>
    <w:p w:rsidR="00911A9E" w:rsidRDefault="00911A9E" w:rsidP="00795046">
      <w:pPr>
        <w:pStyle w:val="Paragrafoelenco"/>
        <w:numPr>
          <w:ilvl w:val="0"/>
          <w:numId w:val="4"/>
        </w:numPr>
        <w:tabs>
          <w:tab w:val="left" w:pos="3270"/>
        </w:tabs>
        <w:rPr>
          <w:rFonts w:cs="Arial"/>
        </w:rPr>
      </w:pPr>
      <w:r>
        <w:rPr>
          <w:rFonts w:cs="Arial"/>
        </w:rPr>
        <w:t>Terreno</w:t>
      </w:r>
    </w:p>
    <w:p w:rsidR="00911A9E" w:rsidRDefault="00911A9E" w:rsidP="00795046">
      <w:pPr>
        <w:pStyle w:val="Paragrafoelenco"/>
        <w:numPr>
          <w:ilvl w:val="0"/>
          <w:numId w:val="4"/>
        </w:numPr>
        <w:tabs>
          <w:tab w:val="left" w:pos="3270"/>
        </w:tabs>
        <w:rPr>
          <w:rFonts w:cs="Arial"/>
        </w:rPr>
      </w:pPr>
      <w:r>
        <w:rPr>
          <w:rFonts w:cs="Arial"/>
        </w:rPr>
        <w:t>Spazio (cella della tavola)</w:t>
      </w:r>
    </w:p>
    <w:p w:rsidR="00911A9E" w:rsidRDefault="00911A9E" w:rsidP="00795046">
      <w:pPr>
        <w:pStyle w:val="Paragrafoelenco"/>
        <w:numPr>
          <w:ilvl w:val="0"/>
          <w:numId w:val="4"/>
        </w:numPr>
        <w:tabs>
          <w:tab w:val="left" w:pos="3270"/>
        </w:tabs>
        <w:rPr>
          <w:rFonts w:cs="Arial"/>
        </w:rPr>
      </w:pPr>
      <w:r>
        <w:rPr>
          <w:rFonts w:cs="Arial"/>
        </w:rPr>
        <w:t>Lotto</w:t>
      </w:r>
    </w:p>
    <w:p w:rsidR="00911A9E" w:rsidRPr="0074352F" w:rsidRDefault="00911A9E" w:rsidP="00795046">
      <w:pPr>
        <w:pStyle w:val="Paragrafoelenco"/>
        <w:numPr>
          <w:ilvl w:val="0"/>
          <w:numId w:val="4"/>
        </w:numPr>
        <w:tabs>
          <w:tab w:val="left" w:pos="3270"/>
        </w:tabs>
        <w:rPr>
          <w:rFonts w:cs="Arial"/>
        </w:rPr>
      </w:pPr>
      <w:r>
        <w:rPr>
          <w:rFonts w:cs="Arial"/>
        </w:rPr>
        <w:t>Partita</w:t>
      </w:r>
    </w:p>
    <w:p w:rsidR="00911A9E" w:rsidRDefault="00911A9E" w:rsidP="00795046">
      <w:pPr>
        <w:pStyle w:val="Paragrafoelenco"/>
        <w:numPr>
          <w:ilvl w:val="0"/>
          <w:numId w:val="4"/>
        </w:numPr>
        <w:tabs>
          <w:tab w:val="left" w:pos="3270"/>
        </w:tabs>
        <w:rPr>
          <w:rFonts w:cs="Arial"/>
        </w:rPr>
      </w:pPr>
      <w:r>
        <w:rPr>
          <w:rFonts w:cs="Arial"/>
        </w:rPr>
        <w:t>Personaggio</w:t>
      </w:r>
    </w:p>
    <w:p w:rsidR="00911A9E" w:rsidRDefault="00911A9E" w:rsidP="00795046">
      <w:pPr>
        <w:pStyle w:val="Paragrafoelenco"/>
        <w:numPr>
          <w:ilvl w:val="0"/>
          <w:numId w:val="4"/>
        </w:numPr>
        <w:tabs>
          <w:tab w:val="left" w:pos="3270"/>
        </w:tabs>
        <w:rPr>
          <w:rFonts w:cs="Arial"/>
        </w:rPr>
      </w:pPr>
      <w:r>
        <w:rPr>
          <w:rFonts w:cs="Arial"/>
        </w:rPr>
        <w:t>Dadi</w:t>
      </w:r>
    </w:p>
    <w:p w:rsidR="00911A9E" w:rsidRDefault="00911A9E" w:rsidP="00E435CB"/>
    <w:p w:rsidR="00911A9E" w:rsidRDefault="00911A9E" w:rsidP="00911A9E">
      <w:pPr>
        <w:pStyle w:val="Titolo1"/>
      </w:pPr>
      <w:bookmarkStart w:id="54" w:name="_Toc301803983"/>
      <w:r>
        <w:t>Physics, Audio, Animations and Save Games</w:t>
      </w:r>
      <w:bookmarkEnd w:id="54"/>
    </w:p>
    <w:p w:rsidR="00911A9E" w:rsidRDefault="00911A9E" w:rsidP="00795046">
      <w:r>
        <w:t>Le pedine rispondono alla fisica classica, con salti e movimenti nello spazio circostante.</w:t>
      </w:r>
    </w:p>
    <w:p w:rsidR="00911A9E" w:rsidRDefault="00911A9E" w:rsidP="00795046">
      <w:r>
        <w:t xml:space="preserve">I dadi rotolano e sbattono fra di loro e sulla piattaforma di lancio, generando ad ogni lancio un risultato casuale, determinato casualmente a partire dallo “spawn point”. Lo “spawn point” è un punto invisibile nello spazio dal quale i dadi vengono lanciati con una forza, </w:t>
      </w:r>
      <w:r w:rsidR="00D047B6">
        <w:t xml:space="preserve">una rotazione, </w:t>
      </w:r>
      <w:r>
        <w:t>una direzione e verso casuali (entro certi limiti)</w:t>
      </w:r>
      <w:r w:rsidR="00D047B6">
        <w:t>.</w:t>
      </w:r>
    </w:p>
    <w:p w:rsidR="00902611" w:rsidRDefault="00902611" w:rsidP="00795046">
      <w:r>
        <w:t>Le case e gli alberghi acquistati cadono sulla casella rimbalzando quando vengono acquistati, mentre vengono prelevati dall’alto quando vengono rivenduti alla banca.</w:t>
      </w:r>
    </w:p>
    <w:p w:rsidR="00911A9E" w:rsidRDefault="00D047B6" w:rsidP="00795046">
      <w:r>
        <w:t>Il gioco non ha audio né musiche, né salvataggi della partita.</w:t>
      </w:r>
    </w:p>
    <w:p w:rsidR="00D047B6" w:rsidRDefault="00D047B6" w:rsidP="00D047B6">
      <w:pPr>
        <w:tabs>
          <w:tab w:val="left" w:pos="3270"/>
        </w:tabs>
        <w:spacing w:line="240" w:lineRule="auto"/>
        <w:rPr>
          <w:rFonts w:cs="Arial"/>
        </w:rPr>
      </w:pPr>
    </w:p>
    <w:p w:rsidR="00911A9E" w:rsidRDefault="00D047B6" w:rsidP="00D047B6">
      <w:pPr>
        <w:pStyle w:val="Titolo1"/>
      </w:pPr>
      <w:bookmarkStart w:id="55" w:name="_Toc301803984"/>
      <w:r>
        <w:t>User Interface</w:t>
      </w:r>
      <w:bookmarkEnd w:id="55"/>
    </w:p>
    <w:p w:rsidR="00BF1C6E" w:rsidRPr="00BF1C6E" w:rsidRDefault="00BF1C6E" w:rsidP="00BF1C6E">
      <w:r>
        <w:t>La GUI è differente per ogni momento del gioco, ed è altamente dinamica. Di seguito, una breve descrizione degli elementi grafici in ogni parte del gioco.</w:t>
      </w:r>
    </w:p>
    <w:p w:rsidR="00D047B6" w:rsidRDefault="00BF1C6E" w:rsidP="00BF1C6E">
      <w:pPr>
        <w:pStyle w:val="Titolo2"/>
      </w:pPr>
      <w:bookmarkStart w:id="56" w:name="_Toc301803985"/>
      <w:r>
        <w:t>Menu iniziale</w:t>
      </w:r>
      <w:bookmarkEnd w:id="56"/>
    </w:p>
    <w:p w:rsidR="00BF1C6E" w:rsidRDefault="00BF1C6E" w:rsidP="00BF1C6E">
      <w:r>
        <w:t>Il menu iniziale</w:t>
      </w:r>
      <w:r w:rsidR="009E02F3">
        <w:t xml:space="preserve"> serve ad avviare il gioco, ed è composto anche da elementi non attivi, da implementare nelle seguenti versioni del gioco.</w:t>
      </w:r>
    </w:p>
    <w:p w:rsidR="009E02F3" w:rsidRDefault="009E02F3" w:rsidP="00BF1C6E">
      <w:r>
        <w:t>Passando con il mouse su uno degli elementi del menu, l’elemento otterrà il focus, colorandosi. Al click, l’elemento si selezionerà e, al rilascio del click su di esso, verrà avviata un’animazione che farà scomparire il menu verso sinistra, mentre il menu successivo entrerà da destra. Quando si è arrivati all’ultimo livello del menu, e si è pronti ad iniziare il gioco, il menu scomparirà, avviando la scena di gioco.</w:t>
      </w:r>
    </w:p>
    <w:p w:rsidR="00BF1C6E" w:rsidRDefault="00BF1C6E" w:rsidP="00BF1C6E">
      <w:pPr>
        <w:pStyle w:val="Titolo2"/>
      </w:pPr>
      <w:bookmarkStart w:id="57" w:name="_Toc301803986"/>
      <w:r>
        <w:t>Board</w:t>
      </w:r>
      <w:bookmarkEnd w:id="57"/>
    </w:p>
    <w:p w:rsidR="009E02F3" w:rsidRDefault="002C690E" w:rsidP="009E02F3">
      <w:r>
        <w:t>La tavola di gioco classica è composta da diversi elementi grafici:</w:t>
      </w:r>
    </w:p>
    <w:p w:rsidR="002C690E" w:rsidRDefault="002C690E" w:rsidP="008B383B">
      <w:pPr>
        <w:pStyle w:val="Paragrafoelenco"/>
        <w:numPr>
          <w:ilvl w:val="0"/>
          <w:numId w:val="4"/>
        </w:numPr>
      </w:pPr>
      <w:r>
        <w:t>Sfondo della board classica;</w:t>
      </w:r>
    </w:p>
    <w:p w:rsidR="002C690E" w:rsidRDefault="002C690E" w:rsidP="008B383B">
      <w:pPr>
        <w:pStyle w:val="Paragrafoelenco"/>
        <w:numPr>
          <w:ilvl w:val="0"/>
          <w:numId w:val="4"/>
        </w:numPr>
      </w:pPr>
      <w:r>
        <w:t>Logo del “Monopoly” rotante al centro;</w:t>
      </w:r>
    </w:p>
    <w:p w:rsidR="002C690E" w:rsidRDefault="002C690E" w:rsidP="008B383B">
      <w:pPr>
        <w:pStyle w:val="Paragrafoelenco"/>
        <w:numPr>
          <w:ilvl w:val="0"/>
          <w:numId w:val="4"/>
        </w:numPr>
      </w:pPr>
      <w:r>
        <w:t>Pedine di gioco classiche;</w:t>
      </w:r>
    </w:p>
    <w:p w:rsidR="002C690E" w:rsidRDefault="002C690E" w:rsidP="008B383B">
      <w:pPr>
        <w:pStyle w:val="Paragrafoelenco"/>
        <w:numPr>
          <w:ilvl w:val="0"/>
          <w:numId w:val="4"/>
        </w:numPr>
      </w:pPr>
      <w:r>
        <w:t>Celle relative a proprietà;</w:t>
      </w:r>
    </w:p>
    <w:p w:rsidR="002C690E" w:rsidRDefault="002C690E" w:rsidP="008B383B">
      <w:pPr>
        <w:pStyle w:val="Paragrafoelenco"/>
        <w:numPr>
          <w:ilvl w:val="0"/>
          <w:numId w:val="4"/>
        </w:numPr>
      </w:pPr>
      <w:r>
        <w:t>Colori marcatori di appartenenza ad un lotto;</w:t>
      </w:r>
    </w:p>
    <w:p w:rsidR="002C690E" w:rsidRDefault="002C690E" w:rsidP="008B383B">
      <w:pPr>
        <w:pStyle w:val="Paragrafoelenco"/>
        <w:numPr>
          <w:ilvl w:val="0"/>
          <w:numId w:val="4"/>
        </w:numPr>
      </w:pPr>
      <w:r>
        <w:t>Scritta tridimensionale su ogni casella, che esplicita il nome della relativa proprietà;</w:t>
      </w:r>
    </w:p>
    <w:p w:rsidR="002C690E" w:rsidRDefault="002C690E" w:rsidP="008B383B">
      <w:pPr>
        <w:pStyle w:val="Paragrafoelenco"/>
        <w:numPr>
          <w:ilvl w:val="0"/>
          <w:numId w:val="4"/>
        </w:numPr>
      </w:pPr>
      <w:r>
        <w:t>Dadi rossi, esattamente uguali a quelli del “Monopoly” originale;</w:t>
      </w:r>
    </w:p>
    <w:p w:rsidR="002C690E" w:rsidRPr="009E02F3" w:rsidRDefault="008B383B" w:rsidP="008B383B">
      <w:pPr>
        <w:pStyle w:val="Paragrafoelenco"/>
        <w:numPr>
          <w:ilvl w:val="0"/>
          <w:numId w:val="4"/>
        </w:numPr>
      </w:pPr>
      <w:r>
        <w:t>Oggetti aggiuntivi, quali punti interrogativi per gli Imprevisti, casse del tesoro per le Probabilità</w:t>
      </w:r>
      <w:r w:rsidR="001633C2">
        <w:rPr>
          <w:noProof w:val="0"/>
        </w:rPr>
        <w:t>, ecc.</w:t>
      </w:r>
    </w:p>
    <w:p w:rsidR="00BF1C6E" w:rsidRDefault="00315E31" w:rsidP="00BF1C6E">
      <w:pPr>
        <w:pStyle w:val="Titolo2"/>
      </w:pPr>
      <w:bookmarkStart w:id="58" w:name="_Toc301803987"/>
      <w:r>
        <w:t>Box di stato del gioco</w:t>
      </w:r>
      <w:bookmarkEnd w:id="58"/>
    </w:p>
    <w:p w:rsidR="001633C2" w:rsidRPr="001633C2" w:rsidRDefault="001633C2" w:rsidP="001633C2">
      <w:r>
        <w:t>In ogni momento del gioco è presente, in basso, un’etichetta che avvisa il giocatore dello stato del gioco, quindi le scelte effettuate dal computer, gli avvisi e le attese in cui si pone il sistema prima di un’azione che il giocatore dovrà compiere.</w:t>
      </w:r>
    </w:p>
    <w:p w:rsidR="00BF1C6E" w:rsidRDefault="00315E31" w:rsidP="00BF1C6E">
      <w:pPr>
        <w:pStyle w:val="Titolo2"/>
      </w:pPr>
      <w:bookmarkStart w:id="59" w:name="_Toc301803988"/>
      <w:r>
        <w:t>Casella di classifica</w:t>
      </w:r>
      <w:bookmarkEnd w:id="59"/>
    </w:p>
    <w:p w:rsidR="001633C2" w:rsidRPr="001633C2" w:rsidRDefault="001633C2" w:rsidP="001633C2">
      <w:r>
        <w:t>In alto a sinistra, in ogni momento di gioco, è presente un box che elenca le posizioni dei due giocatori, ordinate per somma decrescente di denaro posseduto.</w:t>
      </w:r>
    </w:p>
    <w:p w:rsidR="00BF1C6E" w:rsidRDefault="00315E31" w:rsidP="00BF1C6E">
      <w:pPr>
        <w:pStyle w:val="Titolo2"/>
      </w:pPr>
      <w:bookmarkStart w:id="60" w:name="_Toc301803989"/>
      <w:r>
        <w:t>Pulsanti di gestione</w:t>
      </w:r>
      <w:bookmarkEnd w:id="60"/>
    </w:p>
    <w:p w:rsidR="001B776D" w:rsidRDefault="001B776D" w:rsidP="001B776D">
      <w:r>
        <w:t>Il giocatore potrà visualizzare diversi pulsanti di gestione a seconda della cella in cui si trova.</w:t>
      </w:r>
    </w:p>
    <w:p w:rsidR="001B776D" w:rsidRDefault="001B776D" w:rsidP="001B776D">
      <w:r>
        <w:t>In tutte le celle visualizzerà:</w:t>
      </w:r>
    </w:p>
    <w:p w:rsidR="001B776D" w:rsidRDefault="001B776D" w:rsidP="001B776D">
      <w:pPr>
        <w:pStyle w:val="Paragrafoelenco"/>
        <w:numPr>
          <w:ilvl w:val="0"/>
          <w:numId w:val="4"/>
        </w:numPr>
      </w:pPr>
      <w:r>
        <w:t>Pulsante “Miei contratti”, apre una finestra che elenca i contratti di tutte le proprietà possedute dal giocatore;</w:t>
      </w:r>
    </w:p>
    <w:p w:rsidR="001B776D" w:rsidRDefault="001B776D" w:rsidP="001B776D">
      <w:pPr>
        <w:pStyle w:val="Paragrafoelenco"/>
        <w:numPr>
          <w:ilvl w:val="0"/>
          <w:numId w:val="4"/>
        </w:numPr>
      </w:pPr>
      <w:r>
        <w:t>Pulsante “Tutti i contratti”, apre una finestra che elenca tutti i contratti del gioco.</w:t>
      </w:r>
    </w:p>
    <w:p w:rsidR="001B776D" w:rsidRDefault="001B776D" w:rsidP="001B776D">
      <w:r>
        <w:t>Nelle celle libere, visualizzerà:</w:t>
      </w:r>
    </w:p>
    <w:p w:rsidR="001B776D" w:rsidRDefault="001B776D" w:rsidP="001B776D">
      <w:pPr>
        <w:pStyle w:val="Paragrafoelenco"/>
        <w:numPr>
          <w:ilvl w:val="0"/>
          <w:numId w:val="4"/>
        </w:numPr>
      </w:pPr>
      <w:r>
        <w:t>Pulsante “Compra cella”, che permette, previa conferma e se il giocatore ha abbastanza soldi, l’acquisto della proprietà.</w:t>
      </w:r>
    </w:p>
    <w:p w:rsidR="001B776D" w:rsidRDefault="001B776D" w:rsidP="001B776D">
      <w:r>
        <w:t>Nelle celle edificabili, visualizzerà:</w:t>
      </w:r>
    </w:p>
    <w:p w:rsidR="001B776D" w:rsidRPr="001B776D" w:rsidRDefault="001B776D" w:rsidP="001B776D">
      <w:pPr>
        <w:pStyle w:val="Paragrafoelenco"/>
        <w:numPr>
          <w:ilvl w:val="0"/>
          <w:numId w:val="4"/>
        </w:numPr>
      </w:pPr>
      <w:r>
        <w:t xml:space="preserve"> Pulsante “Gestisci edifici”, che visualizzerà, a sua volta, una finestrella che permette l’acquisto o la vendita di case/alberghi tramite uno slider. Se lo slider viene spostato a sinistra, gli edifici vengono rimossi, altrimenti vengono aggiunti. </w:t>
      </w:r>
    </w:p>
    <w:p w:rsidR="00D047B6" w:rsidRDefault="00D047B6" w:rsidP="00E435CB"/>
    <w:p w:rsidR="00D047B6" w:rsidRDefault="00D047B6" w:rsidP="00D047B6">
      <w:pPr>
        <w:pStyle w:val="Titolo1"/>
      </w:pPr>
      <w:bookmarkStart w:id="61" w:name="_Toc301803990"/>
      <w:r>
        <w:t xml:space="preserve">3D Models and </w:t>
      </w:r>
      <w:r w:rsidR="00AD5856">
        <w:t xml:space="preserve">2D </w:t>
      </w:r>
      <w:r>
        <w:t>Textures</w:t>
      </w:r>
      <w:bookmarkEnd w:id="61"/>
    </w:p>
    <w:p w:rsidR="00327E13" w:rsidRDefault="00327E13" w:rsidP="00BF1C6E">
      <w:pPr>
        <w:tabs>
          <w:tab w:val="left" w:pos="3270"/>
        </w:tabs>
        <w:spacing w:line="240" w:lineRule="auto"/>
        <w:rPr>
          <w:rFonts w:cs="Arial"/>
        </w:rPr>
      </w:pPr>
      <w:r>
        <w:rPr>
          <w:rFonts w:cs="Arial"/>
        </w:rPr>
        <w:t xml:space="preserve">Sono </w:t>
      </w:r>
      <w:r w:rsidR="0033089F">
        <w:rPr>
          <w:rFonts w:cs="Arial"/>
        </w:rPr>
        <w:t>stati utilizzati i modelli 3D per</w:t>
      </w:r>
      <w:r>
        <w:rPr>
          <w:rFonts w:cs="Arial"/>
        </w:rPr>
        <w:t>:</w:t>
      </w:r>
    </w:p>
    <w:p w:rsidR="00327E13" w:rsidRDefault="00327E13" w:rsidP="0033089F">
      <w:pPr>
        <w:pStyle w:val="Paragrafoelenco"/>
        <w:numPr>
          <w:ilvl w:val="0"/>
          <w:numId w:val="4"/>
        </w:numPr>
        <w:tabs>
          <w:tab w:val="left" w:pos="3270"/>
        </w:tabs>
        <w:spacing w:line="240" w:lineRule="auto"/>
        <w:rPr>
          <w:rFonts w:cs="Arial"/>
        </w:rPr>
      </w:pPr>
      <w:r>
        <w:rPr>
          <w:rFonts w:cs="Arial"/>
        </w:rPr>
        <w:t>Celle</w:t>
      </w:r>
    </w:p>
    <w:p w:rsidR="00327E13" w:rsidRDefault="00327E13" w:rsidP="0033089F">
      <w:pPr>
        <w:pStyle w:val="Paragrafoelenco"/>
        <w:numPr>
          <w:ilvl w:val="1"/>
          <w:numId w:val="4"/>
        </w:numPr>
        <w:tabs>
          <w:tab w:val="left" w:pos="3270"/>
        </w:tabs>
        <w:spacing w:line="240" w:lineRule="auto"/>
        <w:rPr>
          <w:rFonts w:cs="Arial"/>
        </w:rPr>
      </w:pPr>
      <w:r>
        <w:rPr>
          <w:rFonts w:cs="Arial"/>
        </w:rPr>
        <w:t>Costruzioni</w:t>
      </w:r>
    </w:p>
    <w:p w:rsidR="00327E13" w:rsidRDefault="00327E13" w:rsidP="0033089F">
      <w:pPr>
        <w:pStyle w:val="Paragrafoelenco"/>
        <w:numPr>
          <w:ilvl w:val="1"/>
          <w:numId w:val="4"/>
        </w:numPr>
        <w:tabs>
          <w:tab w:val="left" w:pos="3270"/>
        </w:tabs>
        <w:spacing w:line="240" w:lineRule="auto"/>
        <w:rPr>
          <w:rFonts w:cs="Arial"/>
        </w:rPr>
      </w:pPr>
      <w:r>
        <w:rPr>
          <w:rFonts w:cs="Arial"/>
        </w:rPr>
        <w:t>Animali</w:t>
      </w:r>
    </w:p>
    <w:p w:rsidR="00327E13" w:rsidRDefault="00327E13" w:rsidP="0033089F">
      <w:pPr>
        <w:pStyle w:val="Paragrafoelenco"/>
        <w:numPr>
          <w:ilvl w:val="1"/>
          <w:numId w:val="4"/>
        </w:numPr>
        <w:tabs>
          <w:tab w:val="left" w:pos="3270"/>
        </w:tabs>
        <w:spacing w:line="240" w:lineRule="auto"/>
        <w:rPr>
          <w:rFonts w:cs="Arial"/>
        </w:rPr>
      </w:pPr>
      <w:r>
        <w:rPr>
          <w:rFonts w:cs="Arial"/>
        </w:rPr>
        <w:t>Piante</w:t>
      </w:r>
    </w:p>
    <w:p w:rsidR="00327E13" w:rsidRDefault="0033089F" w:rsidP="0033089F">
      <w:pPr>
        <w:pStyle w:val="Paragrafoelenco"/>
        <w:numPr>
          <w:ilvl w:val="1"/>
          <w:numId w:val="4"/>
        </w:numPr>
        <w:tabs>
          <w:tab w:val="left" w:pos="3270"/>
        </w:tabs>
        <w:spacing w:line="240" w:lineRule="auto"/>
        <w:rPr>
          <w:rFonts w:cs="Arial"/>
        </w:rPr>
      </w:pPr>
      <w:r>
        <w:rPr>
          <w:rFonts w:cs="Arial"/>
        </w:rPr>
        <w:t>Personaggi</w:t>
      </w:r>
    </w:p>
    <w:p w:rsidR="0033089F" w:rsidRDefault="0033089F" w:rsidP="0033089F">
      <w:pPr>
        <w:pStyle w:val="Paragrafoelenco"/>
        <w:numPr>
          <w:ilvl w:val="1"/>
          <w:numId w:val="4"/>
        </w:numPr>
        <w:tabs>
          <w:tab w:val="left" w:pos="3270"/>
        </w:tabs>
        <w:spacing w:line="240" w:lineRule="auto"/>
        <w:rPr>
          <w:rFonts w:cs="Arial"/>
        </w:rPr>
      </w:pPr>
      <w:r>
        <w:rPr>
          <w:rFonts w:cs="Arial"/>
        </w:rPr>
        <w:t>Strade</w:t>
      </w:r>
    </w:p>
    <w:p w:rsidR="0033089F" w:rsidRDefault="0033089F" w:rsidP="0033089F">
      <w:pPr>
        <w:pStyle w:val="Paragrafoelenco"/>
        <w:numPr>
          <w:ilvl w:val="0"/>
          <w:numId w:val="4"/>
        </w:numPr>
        <w:tabs>
          <w:tab w:val="left" w:pos="3270"/>
        </w:tabs>
        <w:spacing w:line="240" w:lineRule="auto"/>
        <w:rPr>
          <w:rFonts w:cs="Arial"/>
        </w:rPr>
      </w:pPr>
      <w:r>
        <w:rPr>
          <w:rFonts w:cs="Arial"/>
        </w:rPr>
        <w:t>Mini-celle nella board</w:t>
      </w:r>
    </w:p>
    <w:p w:rsidR="0033089F" w:rsidRDefault="0033089F" w:rsidP="0033089F">
      <w:pPr>
        <w:pStyle w:val="Paragrafoelenco"/>
        <w:numPr>
          <w:ilvl w:val="1"/>
          <w:numId w:val="4"/>
        </w:numPr>
        <w:tabs>
          <w:tab w:val="left" w:pos="3270"/>
        </w:tabs>
        <w:spacing w:line="240" w:lineRule="auto"/>
        <w:rPr>
          <w:rFonts w:cs="Arial"/>
        </w:rPr>
      </w:pPr>
      <w:r>
        <w:rPr>
          <w:rFonts w:cs="Arial"/>
        </w:rPr>
        <w:t>Elemento colorato di lotto</w:t>
      </w:r>
    </w:p>
    <w:p w:rsidR="0033089F" w:rsidRDefault="0033089F" w:rsidP="0033089F">
      <w:pPr>
        <w:pStyle w:val="Paragrafoelenco"/>
        <w:numPr>
          <w:ilvl w:val="1"/>
          <w:numId w:val="4"/>
        </w:numPr>
        <w:tabs>
          <w:tab w:val="left" w:pos="3270"/>
        </w:tabs>
        <w:spacing w:line="240" w:lineRule="auto"/>
        <w:rPr>
          <w:rFonts w:cs="Arial"/>
        </w:rPr>
      </w:pPr>
      <w:r>
        <w:rPr>
          <w:rFonts w:cs="Arial"/>
        </w:rPr>
        <w:t>Scritta tridimensionale della location</w:t>
      </w:r>
    </w:p>
    <w:p w:rsidR="00AD5856" w:rsidRDefault="00AD5856" w:rsidP="0033089F">
      <w:pPr>
        <w:pStyle w:val="Paragrafoelenco"/>
        <w:numPr>
          <w:ilvl w:val="1"/>
          <w:numId w:val="4"/>
        </w:numPr>
        <w:tabs>
          <w:tab w:val="left" w:pos="3270"/>
        </w:tabs>
        <w:spacing w:line="240" w:lineRule="auto"/>
        <w:rPr>
          <w:rFonts w:cs="Arial"/>
        </w:rPr>
      </w:pPr>
      <w:r>
        <w:rPr>
          <w:rFonts w:cs="Arial"/>
        </w:rPr>
        <w:t>Elementi di decoro vari</w:t>
      </w:r>
    </w:p>
    <w:p w:rsidR="0033089F" w:rsidRDefault="0033089F" w:rsidP="0033089F">
      <w:pPr>
        <w:pStyle w:val="Paragrafoelenco"/>
        <w:numPr>
          <w:ilvl w:val="1"/>
          <w:numId w:val="4"/>
        </w:numPr>
        <w:tabs>
          <w:tab w:val="left" w:pos="3270"/>
        </w:tabs>
        <w:spacing w:line="240" w:lineRule="auto"/>
        <w:rPr>
          <w:rFonts w:cs="Arial"/>
        </w:rPr>
      </w:pPr>
      <w:r>
        <w:rPr>
          <w:rFonts w:cs="Arial"/>
        </w:rPr>
        <w:t>Divisori orizzontali e verticali</w:t>
      </w:r>
    </w:p>
    <w:p w:rsidR="0033089F" w:rsidRDefault="0033089F" w:rsidP="0033089F">
      <w:pPr>
        <w:pStyle w:val="Paragrafoelenco"/>
        <w:numPr>
          <w:ilvl w:val="1"/>
          <w:numId w:val="4"/>
        </w:numPr>
        <w:tabs>
          <w:tab w:val="left" w:pos="3270"/>
        </w:tabs>
        <w:spacing w:line="240" w:lineRule="auto"/>
        <w:rPr>
          <w:rFonts w:cs="Arial"/>
        </w:rPr>
      </w:pPr>
      <w:r>
        <w:rPr>
          <w:rFonts w:cs="Arial"/>
        </w:rPr>
        <w:t>Strade</w:t>
      </w:r>
    </w:p>
    <w:p w:rsidR="0033089F" w:rsidRDefault="0033089F" w:rsidP="0033089F">
      <w:pPr>
        <w:pStyle w:val="Paragrafoelenco"/>
        <w:numPr>
          <w:ilvl w:val="0"/>
          <w:numId w:val="4"/>
        </w:numPr>
        <w:tabs>
          <w:tab w:val="left" w:pos="3270"/>
        </w:tabs>
        <w:spacing w:line="240" w:lineRule="auto"/>
        <w:rPr>
          <w:rFonts w:cs="Arial"/>
        </w:rPr>
      </w:pPr>
      <w:r>
        <w:rPr>
          <w:rFonts w:cs="Arial"/>
        </w:rPr>
        <w:t>Pedine</w:t>
      </w:r>
    </w:p>
    <w:p w:rsidR="0033089F" w:rsidRPr="00AE70DA" w:rsidRDefault="0033089F" w:rsidP="0033089F">
      <w:pPr>
        <w:pStyle w:val="ListStyle"/>
        <w:numPr>
          <w:ilvl w:val="1"/>
          <w:numId w:val="4"/>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Fungo</w:t>
      </w:r>
    </w:p>
    <w:p w:rsidR="0033089F" w:rsidRPr="00AE70DA" w:rsidRDefault="0033089F" w:rsidP="0033089F">
      <w:pPr>
        <w:pStyle w:val="ListStyle"/>
        <w:numPr>
          <w:ilvl w:val="1"/>
          <w:numId w:val="4"/>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Fiasco di vino</w:t>
      </w:r>
    </w:p>
    <w:p w:rsidR="0033089F" w:rsidRPr="00AE70DA" w:rsidRDefault="0033089F" w:rsidP="0033089F">
      <w:pPr>
        <w:pStyle w:val="ListStyle"/>
        <w:numPr>
          <w:ilvl w:val="1"/>
          <w:numId w:val="4"/>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Candela</w:t>
      </w:r>
    </w:p>
    <w:p w:rsidR="0033089F" w:rsidRPr="00AE70DA" w:rsidRDefault="0033089F" w:rsidP="0033089F">
      <w:pPr>
        <w:pStyle w:val="ListStyle"/>
        <w:numPr>
          <w:ilvl w:val="1"/>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Pianta</w:t>
      </w:r>
    </w:p>
    <w:p w:rsidR="0033089F" w:rsidRDefault="0033089F" w:rsidP="0033089F">
      <w:pPr>
        <w:pStyle w:val="ListStyle"/>
        <w:numPr>
          <w:ilvl w:val="1"/>
          <w:numId w:val="4"/>
        </w:numPr>
        <w:spacing w:line="276" w:lineRule="auto"/>
        <w:jc w:val="both"/>
        <w:rPr>
          <w:rFonts w:asciiTheme="minorHAnsi" w:hAnsiTheme="minorHAnsi" w:cstheme="minorHAnsi"/>
          <w:color w:val="000000"/>
          <w:sz w:val="22"/>
          <w:szCs w:val="22"/>
        </w:rPr>
      </w:pPr>
      <w:r w:rsidRPr="00AE70DA">
        <w:rPr>
          <w:rFonts w:asciiTheme="minorHAnsi" w:hAnsiTheme="minorHAnsi" w:cstheme="minorHAnsi"/>
          <w:color w:val="000000"/>
          <w:sz w:val="22"/>
          <w:szCs w:val="22"/>
        </w:rPr>
        <w:t>Mela</w:t>
      </w:r>
    </w:p>
    <w:p w:rsidR="0033089F" w:rsidRDefault="0033089F" w:rsidP="0033089F">
      <w:pPr>
        <w:pStyle w:val="ListStyle"/>
        <w:numPr>
          <w:ilvl w:val="1"/>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Pesca</w:t>
      </w:r>
    </w:p>
    <w:p w:rsidR="0033089F" w:rsidRDefault="0033089F" w:rsidP="0033089F">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Dadi rossi</w:t>
      </w:r>
    </w:p>
    <w:p w:rsidR="00AD5856" w:rsidRDefault="0033089F" w:rsidP="00E61AC1">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Logo rotante del Monopoly</w:t>
      </w:r>
    </w:p>
    <w:p w:rsidR="00AD5856" w:rsidRDefault="00AD5856" w:rsidP="00E61AC1">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Contratti, rimasti inutilizzati nella forma di modello 3D</w:t>
      </w:r>
    </w:p>
    <w:p w:rsidR="00AD5856" w:rsidRDefault="00AD5856" w:rsidP="00E61AC1">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Moneta, rimasta inutilizzata nella forma di modello 3D</w:t>
      </w:r>
    </w:p>
    <w:p w:rsidR="00AD5856" w:rsidRDefault="00AD5856" w:rsidP="00E61AC1">
      <w:pPr>
        <w:pStyle w:val="ListStyle"/>
        <w:spacing w:line="276" w:lineRule="auto"/>
        <w:jc w:val="both"/>
        <w:rPr>
          <w:rFonts w:asciiTheme="minorHAnsi" w:hAnsiTheme="minorHAnsi" w:cstheme="minorHAnsi"/>
          <w:color w:val="000000"/>
          <w:sz w:val="22"/>
          <w:szCs w:val="22"/>
        </w:rPr>
      </w:pPr>
    </w:p>
    <w:p w:rsidR="00AD5856" w:rsidRDefault="00AD5856" w:rsidP="00E61AC1">
      <w:pPr>
        <w:pStyle w:val="ListStyle"/>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Sono state realizzate o utilizzate </w:t>
      </w:r>
      <w:proofErr w:type="spellStart"/>
      <w:r>
        <w:rPr>
          <w:rFonts w:asciiTheme="minorHAnsi" w:hAnsiTheme="minorHAnsi" w:cstheme="minorHAnsi"/>
          <w:color w:val="000000"/>
          <w:sz w:val="22"/>
          <w:szCs w:val="22"/>
        </w:rPr>
        <w:t>texture</w:t>
      </w:r>
      <w:proofErr w:type="spellEnd"/>
      <w:r>
        <w:rPr>
          <w:rFonts w:asciiTheme="minorHAnsi" w:hAnsiTheme="minorHAnsi" w:cstheme="minorHAnsi"/>
          <w:color w:val="000000"/>
          <w:sz w:val="22"/>
          <w:szCs w:val="22"/>
        </w:rPr>
        <w:t xml:space="preserve"> 2D per:</w:t>
      </w:r>
    </w:p>
    <w:p w:rsidR="00AD5856" w:rsidRDefault="00AD5856" w:rsidP="00E61AC1">
      <w:pPr>
        <w:pStyle w:val="ListStyle"/>
        <w:numPr>
          <w:ilvl w:val="0"/>
          <w:numId w:val="4"/>
        </w:numPr>
        <w:spacing w:line="276" w:lineRule="auto"/>
        <w:jc w:val="both"/>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Terrain</w:t>
      </w:r>
      <w:proofErr w:type="spellEnd"/>
      <w:r>
        <w:rPr>
          <w:rFonts w:asciiTheme="minorHAnsi" w:hAnsiTheme="minorHAnsi" w:cstheme="minorHAnsi"/>
          <w:color w:val="000000"/>
          <w:sz w:val="22"/>
          <w:szCs w:val="22"/>
        </w:rPr>
        <w:t xml:space="preserve"> vari di gioco, dalla </w:t>
      </w:r>
      <w:proofErr w:type="spellStart"/>
      <w:r>
        <w:rPr>
          <w:rFonts w:asciiTheme="minorHAnsi" w:hAnsiTheme="minorHAnsi" w:cstheme="minorHAnsi"/>
          <w:color w:val="000000"/>
          <w:sz w:val="22"/>
          <w:szCs w:val="22"/>
        </w:rPr>
        <w:t>board</w:t>
      </w:r>
      <w:proofErr w:type="spellEnd"/>
      <w:r>
        <w:rPr>
          <w:rFonts w:asciiTheme="minorHAnsi" w:hAnsiTheme="minorHAnsi" w:cstheme="minorHAnsi"/>
          <w:color w:val="000000"/>
          <w:sz w:val="22"/>
          <w:szCs w:val="22"/>
        </w:rPr>
        <w:t xml:space="preserve"> principale ad ogni casella dettagliata</w:t>
      </w:r>
    </w:p>
    <w:p w:rsidR="00AD5856" w:rsidRDefault="00AD5856" w:rsidP="00E61AC1">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Contratti, realizzati da zero a partire dal modello “Monopoly Euro”</w:t>
      </w:r>
    </w:p>
    <w:p w:rsidR="00AD5856" w:rsidRDefault="00AD5856" w:rsidP="00E61AC1">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Moneta, poi rimasta inutilizzata</w:t>
      </w:r>
    </w:p>
    <w:p w:rsidR="00AD5856" w:rsidRPr="0033089F" w:rsidRDefault="00AD5856" w:rsidP="00E61AC1">
      <w:pPr>
        <w:pStyle w:val="ListStyle"/>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Carte di imprevisti e probabilità, poi rimaste inutilizzate</w:t>
      </w:r>
    </w:p>
    <w:p w:rsidR="00D047B6" w:rsidRPr="00D047B6" w:rsidRDefault="00D047B6" w:rsidP="00D047B6"/>
    <w:p w:rsidR="00D047B6" w:rsidRDefault="00D047B6" w:rsidP="00D047B6">
      <w:pPr>
        <w:pStyle w:val="Titolo1"/>
      </w:pPr>
      <w:bookmarkStart w:id="62" w:name="_Toc301803991"/>
      <w:r>
        <w:t>Art</w:t>
      </w:r>
      <w:bookmarkEnd w:id="62"/>
    </w:p>
    <w:p w:rsidR="00D047B6" w:rsidRDefault="00AD5856" w:rsidP="00D047B6">
      <w:r>
        <w:t>Tutte le game art, line art e le immagini originali utilizzate sono state scaricate dal sito ufficiale del Monopoly (Hasbro).</w:t>
      </w:r>
    </w:p>
    <w:p w:rsidR="00D047B6" w:rsidRPr="00D047B6" w:rsidRDefault="00D047B6" w:rsidP="00D047B6"/>
    <w:p w:rsidR="00D047B6" w:rsidRDefault="00D047B6" w:rsidP="00D047B6">
      <w:pPr>
        <w:pStyle w:val="Titolo1"/>
      </w:pPr>
      <w:bookmarkStart w:id="63" w:name="_Toc301803992"/>
      <w:r>
        <w:t>Game Controls</w:t>
      </w:r>
      <w:bookmarkEnd w:id="63"/>
    </w:p>
    <w:p w:rsidR="00BF1C6E" w:rsidRDefault="00BF1C6E" w:rsidP="00BF1C6E">
      <w:pPr>
        <w:tabs>
          <w:tab w:val="left" w:pos="3270"/>
        </w:tabs>
        <w:spacing w:line="240" w:lineRule="auto"/>
        <w:rPr>
          <w:rFonts w:cs="Arial"/>
        </w:rPr>
      </w:pPr>
      <w:r>
        <w:rPr>
          <w:rFonts w:cs="Arial"/>
        </w:rPr>
        <w:t xml:space="preserve">Il giocatore può muoversi </w:t>
      </w:r>
      <w:r w:rsidR="00AD5856">
        <w:rPr>
          <w:rFonts w:cs="Arial"/>
        </w:rPr>
        <w:t>nelle caselle di gioco utilizzando i seguenti comandi</w:t>
      </w:r>
      <w:r>
        <w:rPr>
          <w:rFonts w:cs="Arial"/>
        </w:rPr>
        <w:t>:</w:t>
      </w:r>
    </w:p>
    <w:p w:rsidR="00AD5856" w:rsidRDefault="00AD5856" w:rsidP="00AD5856">
      <w:pPr>
        <w:pStyle w:val="Paragrafoelenco"/>
        <w:numPr>
          <w:ilvl w:val="0"/>
          <w:numId w:val="1"/>
        </w:numPr>
        <w:spacing w:before="240"/>
      </w:pPr>
      <w:r>
        <w:t>W, avanti</w:t>
      </w:r>
    </w:p>
    <w:p w:rsidR="00AD5856" w:rsidRDefault="00AD5856" w:rsidP="00AD5856">
      <w:pPr>
        <w:pStyle w:val="Paragrafoelenco"/>
        <w:numPr>
          <w:ilvl w:val="0"/>
          <w:numId w:val="1"/>
        </w:numPr>
        <w:spacing w:before="240"/>
      </w:pPr>
      <w:r>
        <w:t>S, indietro</w:t>
      </w:r>
    </w:p>
    <w:p w:rsidR="00AD5856" w:rsidRDefault="00AD5856" w:rsidP="00AD5856">
      <w:pPr>
        <w:pStyle w:val="Paragrafoelenco"/>
        <w:numPr>
          <w:ilvl w:val="0"/>
          <w:numId w:val="1"/>
        </w:numPr>
        <w:spacing w:before="240"/>
      </w:pPr>
      <w:r>
        <w:t>D, destra</w:t>
      </w:r>
    </w:p>
    <w:p w:rsidR="00AD5856" w:rsidRDefault="00AD5856" w:rsidP="00AD5856">
      <w:pPr>
        <w:pStyle w:val="Paragrafoelenco"/>
        <w:numPr>
          <w:ilvl w:val="0"/>
          <w:numId w:val="1"/>
        </w:numPr>
        <w:spacing w:before="240"/>
      </w:pPr>
      <w:r>
        <w:t>A, sinistra</w:t>
      </w:r>
    </w:p>
    <w:p w:rsidR="00AD5856" w:rsidRDefault="00AD5856" w:rsidP="00AD5856">
      <w:pPr>
        <w:pStyle w:val="Paragrafoelenco"/>
        <w:numPr>
          <w:ilvl w:val="0"/>
          <w:numId w:val="1"/>
        </w:numPr>
        <w:spacing w:before="240"/>
      </w:pPr>
      <w:r>
        <w:t>E, per girarti verso destra</w:t>
      </w:r>
    </w:p>
    <w:p w:rsidR="00AD5856" w:rsidRDefault="00AD5856" w:rsidP="00AD5856">
      <w:pPr>
        <w:pStyle w:val="Paragrafoelenco"/>
        <w:numPr>
          <w:ilvl w:val="0"/>
          <w:numId w:val="1"/>
        </w:numPr>
        <w:spacing w:before="240"/>
      </w:pPr>
      <w:r>
        <w:t>Q, per girarti verso sinistra</w:t>
      </w:r>
    </w:p>
    <w:p w:rsidR="00AD5856" w:rsidRDefault="00AD5856" w:rsidP="00AD5856">
      <w:pPr>
        <w:pStyle w:val="Paragrafoelenco"/>
        <w:numPr>
          <w:ilvl w:val="0"/>
          <w:numId w:val="1"/>
        </w:numPr>
        <w:spacing w:before="240"/>
      </w:pPr>
      <w:r>
        <w:t>Spazio, per saltare</w:t>
      </w:r>
    </w:p>
    <w:p w:rsidR="00AD5856" w:rsidRDefault="00AD5856" w:rsidP="00D047B6">
      <w:pPr>
        <w:rPr>
          <w:rFonts w:cs="Arial"/>
        </w:rPr>
      </w:pPr>
    </w:p>
    <w:p w:rsidR="00AD5856" w:rsidRDefault="00AD5856" w:rsidP="00D047B6">
      <w:pPr>
        <w:rPr>
          <w:rFonts w:cs="Arial"/>
        </w:rPr>
      </w:pPr>
      <w:r>
        <w:rPr>
          <w:rFonts w:cs="Arial"/>
        </w:rPr>
        <w:t>L'interazione con i componenti grafici avviene attraverso l’utilizzo del mouse:</w:t>
      </w:r>
    </w:p>
    <w:p w:rsidR="00AD5856" w:rsidRDefault="00AD5856" w:rsidP="00E61AC1">
      <w:pPr>
        <w:pStyle w:val="Paragrafoelenco"/>
        <w:numPr>
          <w:ilvl w:val="0"/>
          <w:numId w:val="1"/>
        </w:numPr>
        <w:rPr>
          <w:rFonts w:cs="Arial"/>
        </w:rPr>
      </w:pPr>
      <w:r>
        <w:rPr>
          <w:rFonts w:cs="Arial"/>
        </w:rPr>
        <w:t>Click su pulsanti</w:t>
      </w:r>
    </w:p>
    <w:p w:rsidR="00AD5856" w:rsidRPr="00E61AC1" w:rsidRDefault="00AD5856" w:rsidP="00E61AC1">
      <w:pPr>
        <w:pStyle w:val="Paragrafoelenco"/>
        <w:numPr>
          <w:ilvl w:val="0"/>
          <w:numId w:val="1"/>
        </w:numPr>
        <w:rPr>
          <w:rFonts w:cs="Arial"/>
        </w:rPr>
      </w:pPr>
      <w:r>
        <w:rPr>
          <w:rFonts w:cs="Arial"/>
        </w:rPr>
        <w:t>Spostamento di slider per selezione valore</w:t>
      </w:r>
    </w:p>
    <w:p w:rsidR="00D047B6" w:rsidRPr="00D047B6" w:rsidRDefault="00D047B6" w:rsidP="00D047B6"/>
    <w:p w:rsidR="00D047B6" w:rsidRDefault="00D047B6" w:rsidP="00D047B6">
      <w:pPr>
        <w:pStyle w:val="Titolo1"/>
      </w:pPr>
      <w:bookmarkStart w:id="64" w:name="_Toc301803993"/>
      <w:r>
        <w:t>Rules</w:t>
      </w:r>
      <w:bookmarkEnd w:id="64"/>
    </w:p>
    <w:p w:rsidR="00BF1C6E" w:rsidRPr="00121D51" w:rsidRDefault="00BF1C6E" w:rsidP="00E61AC1">
      <w:pPr>
        <w:pStyle w:val="Titolo2"/>
      </w:pPr>
      <w:bookmarkStart w:id="65" w:name="_Toc301803994"/>
      <w:r w:rsidRPr="00121D51">
        <w:t>Regole generali</w:t>
      </w:r>
      <w:bookmarkEnd w:id="65"/>
    </w:p>
    <w:p w:rsidR="00E61AC1" w:rsidRPr="00121D51" w:rsidRDefault="00BF1C6E" w:rsidP="00C9417D">
      <w:r w:rsidRPr="00121D51">
        <w:t>Tutti i giocatori, all'inizio, gettano due dadi, e chi ha fatto il numero maggiore comincia il gioco. I segnalini dei personaggi vengono posizionati sul “Via!”. Ordinatamente, secondo la quantità ottenuta all'inizio, i giocatori lanciano i dadi e, a seconda del numero ottenuto, i segnalini vengono mossi sulla tavola, procedendo nel senso della freccia indicata sul “Via!”. Può accadere che due personaggi si trovino sulla stessa casella della tavola, ma ciò non comporta nessun cambiamento al normale svolgimento del gioco.</w:t>
      </w:r>
    </w:p>
    <w:p w:rsidR="00BF1C6E" w:rsidRPr="00121D51" w:rsidRDefault="00BF1C6E" w:rsidP="00C9417D"/>
    <w:p w:rsidR="00BF1C6E" w:rsidRPr="00121D51" w:rsidRDefault="00BF1C6E" w:rsidP="00C9417D">
      <w:r w:rsidRPr="00121D51">
        <w:t>A seconda della casella su cui un giocatore si ferma, possono accedere varie cose:</w:t>
      </w:r>
    </w:p>
    <w:p w:rsidR="00BF1C6E" w:rsidRPr="00121D51" w:rsidRDefault="00BF1C6E" w:rsidP="00C9417D">
      <w:r w:rsidRPr="00121D51">
        <w:t>Proprietà libera: il giocatore ha l'opportunità di diventare proprietario del lotto, comprandolo dalla Banca.</w:t>
      </w:r>
      <w:r w:rsidR="00E61AC1">
        <w:t xml:space="preserve"> </w:t>
      </w:r>
      <w:r w:rsidRPr="00121D51">
        <w:t>Chi diviene proprietario del lotto, riceve il contratto dalla Banca.</w:t>
      </w:r>
    </w:p>
    <w:p w:rsidR="00BF1C6E" w:rsidRPr="00121D51" w:rsidRDefault="00BF1C6E" w:rsidP="00C9417D">
      <w:r w:rsidRPr="00121D51">
        <w:t>Proprietà aggiudicata ad altri: il giocatore deve pagare l'affitto a chi ne è già proprietario. Se sul terreno sono elevati immobili, l'affitto aumenta come indicato sul contratto. E' assai vantaggioso per il giocatore possedere tutti i contratti di un certo lotto, poiché solo in questo case può elevare immobili sui terreni. In questo caso, gli affitti che un eventuale avversario dovrà pagare, saranno molto più alti in proporzione al numero degli edifici.</w:t>
      </w:r>
    </w:p>
    <w:p w:rsidR="00BF1C6E" w:rsidRPr="00121D51" w:rsidRDefault="00BF1C6E" w:rsidP="00C9417D">
      <w:r w:rsidRPr="00121D51">
        <w:t>Tasse</w:t>
      </w:r>
      <w:r w:rsidR="00E61AC1">
        <w:t>, Posteggio Gratuito e Transito</w:t>
      </w:r>
      <w:r w:rsidRPr="00121D51">
        <w:t>: il giocatore che si ferma su</w:t>
      </w:r>
      <w:r w:rsidR="00E61AC1">
        <w:t xml:space="preserve"> una casella di tasse</w:t>
      </w:r>
      <w:r w:rsidRPr="00121D51">
        <w:t xml:space="preserve">, è tenuto a pagare alla Banca </w:t>
      </w:r>
      <w:r w:rsidR="00E61AC1">
        <w:t>un canone di 200 M</w:t>
      </w:r>
      <w:r w:rsidRPr="00121D51">
        <w:t xml:space="preserve">; chi, invece, si ferma </w:t>
      </w:r>
      <w:r w:rsidR="00E61AC1">
        <w:t>sul posteggio gratuito o nel transito</w:t>
      </w:r>
      <w:r w:rsidRPr="00121D51">
        <w:t>, vi rimane senza subire alcuna conseguenza sino alla sua prossima gettata dei dadi.</w:t>
      </w:r>
    </w:p>
    <w:p w:rsidR="00BF1C6E" w:rsidRDefault="00BF1C6E" w:rsidP="00C9417D">
      <w:r w:rsidRPr="00121D51">
        <w:t xml:space="preserve">Casella del “Via!”: la Banca paga al giocatore una indennità di </w:t>
      </w:r>
      <w:r w:rsidR="00E61AC1">
        <w:t>200 M</w:t>
      </w:r>
      <w:r w:rsidRPr="00121D51">
        <w:t>.</w:t>
      </w:r>
    </w:p>
    <w:p w:rsidR="00C9417D" w:rsidRPr="00121D51" w:rsidRDefault="00C9417D" w:rsidP="00C9417D"/>
    <w:p w:rsidR="00E61AC1" w:rsidRDefault="00BF1C6E" w:rsidP="00C9417D">
      <w:r w:rsidRPr="00121D51">
        <w:t>Quando un giocatore, gettando i dadi, fa un numero doppio, procede col suo segnalino normalmente. Dovrà, però, gettare i dadi una seconda volta, e procedere nuovamente e normalmente</w:t>
      </w:r>
      <w:r w:rsidR="00E61AC1">
        <w:t>.</w:t>
      </w:r>
    </w:p>
    <w:p w:rsidR="00BF1C6E" w:rsidRPr="00121D51" w:rsidRDefault="00E61AC1" w:rsidP="00E61AC1">
      <w:pPr>
        <w:pStyle w:val="Titolo2"/>
        <w:rPr>
          <w:rFonts w:asciiTheme="minorHAnsi" w:hAnsiTheme="minorHAnsi" w:cstheme="minorHAnsi"/>
          <w:i/>
          <w:color w:val="000000"/>
          <w:sz w:val="22"/>
          <w:szCs w:val="22"/>
        </w:rPr>
      </w:pPr>
      <w:bookmarkStart w:id="66" w:name="_Toc301803995"/>
      <w:r>
        <w:t>Case ed alberghi</w:t>
      </w:r>
      <w:bookmarkEnd w:id="66"/>
    </w:p>
    <w:p w:rsidR="00BF1C6E" w:rsidRPr="00121D51" w:rsidRDefault="00BF1C6E" w:rsidP="00795046">
      <w:r w:rsidRPr="00121D51">
        <w:t>Un giocatore può erigere case solamente quando possiede tutti i terreni di uno stesso gruppo (continente o sub-continente). La costruzione delle case deve avvenire in modo proporzionato su tutti i terreni dello stesso gruppo. Esempio: se si acquistano 6 case, occorre metterne 2 su ogni terreno di un gruppo di 3 lotti.</w:t>
      </w:r>
    </w:p>
    <w:p w:rsidR="00BF1C6E" w:rsidRPr="00121D51" w:rsidRDefault="00BF1C6E" w:rsidP="00795046">
      <w:r w:rsidRPr="00121D51">
        <w:t>Non si possono costruire più di 4 case</w:t>
      </w:r>
      <w:r w:rsidR="00E61AC1">
        <w:t xml:space="preserve"> </w:t>
      </w:r>
      <w:r w:rsidRPr="00121D51">
        <w:t>per ogni lotto dello stesso gruppo. Il prezzo di ogni casa dipende dal contratto del terreno.</w:t>
      </w:r>
    </w:p>
    <w:p w:rsidR="00BF1C6E" w:rsidRPr="00121D51" w:rsidRDefault="00BF1C6E" w:rsidP="00E61AC1">
      <w:r w:rsidRPr="00121D51">
        <w:t>Gli alberghi si costruiscono restituendo alla Banca le 4 case già esistenti su un lotto e pagando in più il prezzo dell'albergo segnato in calce al contratto. Il valore di un albergo corrisponde a quello di 5 case. Su ogni terreno non si può costruire più di 1 albergo</w:t>
      </w:r>
      <w:r w:rsidR="00E61AC1">
        <w:t>.</w:t>
      </w:r>
    </w:p>
    <w:p w:rsidR="00BF1C6E" w:rsidRPr="00121D51" w:rsidRDefault="00BF1C6E" w:rsidP="00E61AC1">
      <w:pPr>
        <w:pStyle w:val="Titolo2"/>
      </w:pPr>
      <w:bookmarkStart w:id="67" w:name="_Toc301803996"/>
      <w:r w:rsidRPr="00121D51">
        <w:t>Fallimento</w:t>
      </w:r>
      <w:bookmarkEnd w:id="67"/>
    </w:p>
    <w:p w:rsidR="00D047B6" w:rsidRDefault="00E61AC1" w:rsidP="0067578D">
      <w:r>
        <w:t>Quando un giocatore raggiunge una somma inferiore o uguale a 0 M, fallisce automaticamente, e l’altro giocatore vince.</w:t>
      </w:r>
    </w:p>
    <w:p w:rsidR="007473A9" w:rsidRDefault="007473A9" w:rsidP="0067578D"/>
    <w:p w:rsidR="007473A9" w:rsidRDefault="007473A9" w:rsidP="00217C3E">
      <w:pPr>
        <w:pStyle w:val="Titolo1"/>
      </w:pPr>
      <w:bookmarkStart w:id="68" w:name="_Toc301803997"/>
      <w:r>
        <w:t>Sviluppi futuri</w:t>
      </w:r>
      <w:bookmarkEnd w:id="68"/>
    </w:p>
    <w:p w:rsidR="007473A9" w:rsidRDefault="007473A9" w:rsidP="0067578D">
      <w:r>
        <w:t>E’ possibile prevedere ulteriori sviluppi del gioco, articolati in ordine di priorità:</w:t>
      </w:r>
    </w:p>
    <w:p w:rsidR="007473A9" w:rsidRDefault="007473A9" w:rsidP="00217C3E">
      <w:pPr>
        <w:pStyle w:val="Paragrafoelenco"/>
        <w:numPr>
          <w:ilvl w:val="0"/>
          <w:numId w:val="8"/>
        </w:numPr>
      </w:pPr>
      <w:r>
        <w:t>Priorità alta:</w:t>
      </w:r>
    </w:p>
    <w:p w:rsidR="007473A9" w:rsidRPr="00217C3E" w:rsidRDefault="00952232" w:rsidP="00217C3E">
      <w:pPr>
        <w:pStyle w:val="Paragrafoelenco"/>
        <w:numPr>
          <w:ilvl w:val="1"/>
          <w:numId w:val="8"/>
        </w:numPr>
      </w:pPr>
      <w:r>
        <w:rPr>
          <w:lang w:val="en-US"/>
        </w:rPr>
        <w:t xml:space="preserve">ulteriori </w:t>
      </w:r>
      <w:r w:rsidR="007473A9" w:rsidRPr="007473A9">
        <w:rPr>
          <w:lang w:val="en-US"/>
        </w:rPr>
        <w:t>regole base</w:t>
      </w:r>
      <w:r w:rsidR="007473A9">
        <w:rPr>
          <w:lang w:val="en-US"/>
        </w:rPr>
        <w:t xml:space="preserve"> del </w:t>
      </w:r>
      <w:r w:rsidR="0092779F">
        <w:rPr>
          <w:lang w:val="en-US"/>
        </w:rPr>
        <w:t>“</w:t>
      </w:r>
      <w:r w:rsidR="007473A9">
        <w:rPr>
          <w:lang w:val="en-US"/>
        </w:rPr>
        <w:t>Monopoly</w:t>
      </w:r>
      <w:r w:rsidR="0092779F">
        <w:rPr>
          <w:lang w:val="en-US"/>
        </w:rPr>
        <w:t>”</w:t>
      </w:r>
    </w:p>
    <w:p w:rsidR="007473A9" w:rsidRPr="00217C3E" w:rsidRDefault="007473A9" w:rsidP="00217C3E">
      <w:pPr>
        <w:pStyle w:val="Paragrafoelenco"/>
        <w:numPr>
          <w:ilvl w:val="2"/>
          <w:numId w:val="8"/>
        </w:numPr>
      </w:pPr>
      <w:r>
        <w:rPr>
          <w:lang w:val="en-US"/>
        </w:rPr>
        <w:t>aste</w:t>
      </w:r>
    </w:p>
    <w:p w:rsidR="007473A9" w:rsidRPr="00217C3E" w:rsidRDefault="007473A9" w:rsidP="00217C3E">
      <w:pPr>
        <w:pStyle w:val="Paragrafoelenco"/>
        <w:numPr>
          <w:ilvl w:val="2"/>
          <w:numId w:val="8"/>
        </w:numPr>
      </w:pPr>
      <w:r>
        <w:rPr>
          <w:lang w:val="en-US"/>
        </w:rPr>
        <w:t>ipoteche</w:t>
      </w:r>
    </w:p>
    <w:p w:rsidR="007473A9" w:rsidRPr="00217C3E" w:rsidRDefault="007473A9" w:rsidP="00217C3E">
      <w:pPr>
        <w:pStyle w:val="Paragrafoelenco"/>
        <w:numPr>
          <w:ilvl w:val="2"/>
          <w:numId w:val="8"/>
        </w:numPr>
      </w:pPr>
      <w:r>
        <w:rPr>
          <w:lang w:val="en-US"/>
        </w:rPr>
        <w:t>vendite di terreni</w:t>
      </w:r>
    </w:p>
    <w:p w:rsidR="007473A9" w:rsidRPr="00217C3E" w:rsidRDefault="007473A9" w:rsidP="00217C3E">
      <w:pPr>
        <w:pStyle w:val="Paragrafoelenco"/>
        <w:numPr>
          <w:ilvl w:val="2"/>
          <w:numId w:val="8"/>
        </w:numPr>
      </w:pPr>
      <w:r>
        <w:rPr>
          <w:lang w:val="en-US"/>
        </w:rPr>
        <w:t>prigione</w:t>
      </w:r>
    </w:p>
    <w:p w:rsidR="007473A9" w:rsidRPr="00217C3E" w:rsidRDefault="007473A9" w:rsidP="00217C3E">
      <w:pPr>
        <w:pStyle w:val="Paragrafoelenco"/>
        <w:numPr>
          <w:ilvl w:val="2"/>
          <w:numId w:val="8"/>
        </w:numPr>
      </w:pPr>
      <w:r>
        <w:rPr>
          <w:lang w:val="en-US"/>
        </w:rPr>
        <w:t>probabilità</w:t>
      </w:r>
    </w:p>
    <w:p w:rsidR="007473A9" w:rsidRDefault="007473A9" w:rsidP="00217C3E">
      <w:pPr>
        <w:pStyle w:val="Paragrafoelenco"/>
        <w:numPr>
          <w:ilvl w:val="2"/>
          <w:numId w:val="8"/>
        </w:numPr>
      </w:pPr>
      <w:r>
        <w:rPr>
          <w:lang w:val="en-US"/>
        </w:rPr>
        <w:t>imprevisti</w:t>
      </w:r>
    </w:p>
    <w:p w:rsidR="007473A9" w:rsidRDefault="007473A9" w:rsidP="00217C3E">
      <w:pPr>
        <w:pStyle w:val="Paragrafoelenco"/>
        <w:numPr>
          <w:ilvl w:val="0"/>
          <w:numId w:val="8"/>
        </w:numPr>
        <w:spacing w:line="240" w:lineRule="auto"/>
      </w:pPr>
      <w:r w:rsidRPr="007473A9">
        <w:t>Priorità media</w:t>
      </w:r>
    </w:p>
    <w:p w:rsidR="007473A9" w:rsidRDefault="00590A27" w:rsidP="00217C3E">
      <w:pPr>
        <w:pStyle w:val="Paragrafoelenco"/>
        <w:numPr>
          <w:ilvl w:val="1"/>
          <w:numId w:val="8"/>
        </w:numPr>
        <w:spacing w:line="240" w:lineRule="auto"/>
      </w:pPr>
      <w:r>
        <w:t>i</w:t>
      </w:r>
      <w:r w:rsidR="007473A9">
        <w:t>nserimento audio e musiche</w:t>
      </w:r>
    </w:p>
    <w:p w:rsidR="007473A9" w:rsidRDefault="007473A9">
      <w:pPr>
        <w:pStyle w:val="Paragrafoelenco"/>
        <w:numPr>
          <w:ilvl w:val="1"/>
          <w:numId w:val="8"/>
        </w:numPr>
        <w:spacing w:line="240" w:lineRule="auto"/>
      </w:pPr>
      <w:r>
        <w:t>salvataggio/caricamento partita</w:t>
      </w:r>
    </w:p>
    <w:p w:rsidR="007473A9" w:rsidRDefault="007473A9">
      <w:pPr>
        <w:pStyle w:val="Paragrafoelenco"/>
        <w:numPr>
          <w:ilvl w:val="1"/>
          <w:numId w:val="8"/>
        </w:numPr>
        <w:spacing w:line="240" w:lineRule="auto"/>
      </w:pPr>
      <w:r>
        <w:t>regole base</w:t>
      </w:r>
    </w:p>
    <w:p w:rsidR="007473A9" w:rsidRPr="005F4B43" w:rsidRDefault="007473A9" w:rsidP="00217C3E">
      <w:pPr>
        <w:pStyle w:val="Paragrafoelenco"/>
        <w:numPr>
          <w:ilvl w:val="2"/>
          <w:numId w:val="8"/>
        </w:numPr>
        <w:spacing w:line="240" w:lineRule="auto"/>
      </w:pPr>
      <w:r w:rsidRPr="007473A9">
        <w:rPr>
          <w:lang w:val="en-US"/>
        </w:rPr>
        <w:t>Single Player Classic</w:t>
      </w:r>
    </w:p>
    <w:p w:rsidR="007473A9" w:rsidRPr="00217C3E" w:rsidRDefault="007473A9" w:rsidP="00217C3E">
      <w:pPr>
        <w:pStyle w:val="Paragrafoelenco"/>
        <w:numPr>
          <w:ilvl w:val="2"/>
          <w:numId w:val="8"/>
        </w:numPr>
        <w:spacing w:line="240" w:lineRule="auto"/>
      </w:pPr>
      <w:r w:rsidRPr="005F4B43">
        <w:rPr>
          <w:lang w:val="en-US"/>
        </w:rPr>
        <w:t>Classic Time Mode</w:t>
      </w:r>
    </w:p>
    <w:p w:rsidR="007473A9" w:rsidRPr="005F4B43" w:rsidRDefault="007473A9" w:rsidP="00217C3E">
      <w:pPr>
        <w:pStyle w:val="Paragrafoelenco"/>
        <w:numPr>
          <w:ilvl w:val="0"/>
          <w:numId w:val="8"/>
        </w:numPr>
      </w:pPr>
      <w:r>
        <w:t>Priorità bassa:</w:t>
      </w:r>
      <w:r w:rsidR="00590A27" w:rsidRPr="005F4B43">
        <w:t xml:space="preserve"> </w:t>
      </w:r>
    </w:p>
    <w:p w:rsidR="00590A27" w:rsidRDefault="007473A9" w:rsidP="00217C3E">
      <w:pPr>
        <w:pStyle w:val="Paragrafoelenco"/>
        <w:numPr>
          <w:ilvl w:val="1"/>
          <w:numId w:val="8"/>
        </w:numPr>
        <w:spacing w:line="240" w:lineRule="auto"/>
      </w:pPr>
      <w:r>
        <w:t>regole avanzate</w:t>
      </w:r>
    </w:p>
    <w:p w:rsidR="00590A27" w:rsidRPr="00217C3E" w:rsidRDefault="007473A9" w:rsidP="00217C3E">
      <w:pPr>
        <w:pStyle w:val="Paragrafoelenco"/>
        <w:numPr>
          <w:ilvl w:val="2"/>
          <w:numId w:val="8"/>
        </w:numPr>
        <w:spacing w:line="240" w:lineRule="auto"/>
      </w:pPr>
      <w:r w:rsidRPr="00590A27">
        <w:rPr>
          <w:lang w:val="en-US"/>
        </w:rPr>
        <w:t>Single Player Career</w:t>
      </w:r>
    </w:p>
    <w:p w:rsidR="007473A9" w:rsidRDefault="007473A9" w:rsidP="00217C3E">
      <w:pPr>
        <w:pStyle w:val="Paragrafoelenco"/>
        <w:numPr>
          <w:ilvl w:val="2"/>
          <w:numId w:val="8"/>
        </w:numPr>
        <w:spacing w:line="240" w:lineRule="auto"/>
      </w:pPr>
      <w:r w:rsidRPr="00590A27">
        <w:rPr>
          <w:lang w:val="en-US"/>
        </w:rPr>
        <w:t>Fun Mode</w:t>
      </w:r>
    </w:p>
    <w:p w:rsidR="007473A9" w:rsidRPr="00217C3E" w:rsidRDefault="00590A27" w:rsidP="00217C3E">
      <w:pPr>
        <w:pStyle w:val="Paragrafoelenco"/>
        <w:numPr>
          <w:ilvl w:val="1"/>
          <w:numId w:val="8"/>
        </w:numPr>
      </w:pPr>
      <w:r>
        <w:rPr>
          <w:lang w:val="en-US"/>
        </w:rPr>
        <w:t>p</w:t>
      </w:r>
      <w:r w:rsidR="007473A9">
        <w:rPr>
          <w:lang w:val="en-US"/>
        </w:rPr>
        <w:t>edine 3D con animazioni</w:t>
      </w:r>
    </w:p>
    <w:p w:rsidR="00590A27" w:rsidRDefault="00590A27" w:rsidP="00217C3E">
      <w:pPr>
        <w:pStyle w:val="Paragrafoelenco"/>
        <w:numPr>
          <w:ilvl w:val="1"/>
          <w:numId w:val="8"/>
        </w:numPr>
      </w:pPr>
      <w:r>
        <w:rPr>
          <w:lang w:val="en-US"/>
        </w:rPr>
        <w:t>movimento camera board tramite tastiera</w:t>
      </w:r>
    </w:p>
    <w:p w:rsidR="007473A9" w:rsidRDefault="007473A9" w:rsidP="00217C3E">
      <w:pPr>
        <w:pStyle w:val="Paragrafoelenco"/>
        <w:numPr>
          <w:ilvl w:val="0"/>
          <w:numId w:val="8"/>
        </w:numPr>
        <w:spacing w:line="240" w:lineRule="auto"/>
      </w:pPr>
      <w:r w:rsidRPr="005F4B43">
        <w:t xml:space="preserve">Priorità </w:t>
      </w:r>
      <w:r>
        <w:t>bassissima</w:t>
      </w:r>
    </w:p>
    <w:p w:rsidR="00590A27" w:rsidRDefault="00590A27" w:rsidP="00217C3E">
      <w:pPr>
        <w:pStyle w:val="Paragrafoelenco"/>
        <w:numPr>
          <w:ilvl w:val="1"/>
          <w:numId w:val="8"/>
        </w:numPr>
        <w:spacing w:line="240" w:lineRule="auto"/>
      </w:pPr>
      <w:r>
        <w:t>multiplayer locale</w:t>
      </w:r>
    </w:p>
    <w:p w:rsidR="00590A27" w:rsidRDefault="00590A27" w:rsidP="00217C3E">
      <w:pPr>
        <w:pStyle w:val="Paragrafoelenco"/>
        <w:numPr>
          <w:ilvl w:val="1"/>
          <w:numId w:val="8"/>
        </w:numPr>
        <w:spacing w:line="240" w:lineRule="auto"/>
      </w:pPr>
      <w:r>
        <w:t>multiplayer online</w:t>
      </w:r>
    </w:p>
    <w:p w:rsidR="00590A27" w:rsidRDefault="00590A27" w:rsidP="00217C3E">
      <w:pPr>
        <w:pStyle w:val="Paragrafoelenco"/>
        <w:numPr>
          <w:ilvl w:val="1"/>
          <w:numId w:val="8"/>
        </w:numPr>
        <w:spacing w:line="240" w:lineRule="auto"/>
      </w:pPr>
      <w:r>
        <w:t>migliore gestione dell’AI</w:t>
      </w:r>
    </w:p>
    <w:p w:rsidR="00590A27" w:rsidRPr="00D047B6" w:rsidRDefault="00590A27">
      <w:pPr>
        <w:spacing w:line="240" w:lineRule="auto"/>
      </w:pPr>
    </w:p>
    <w:p w:rsidR="007473A9" w:rsidRPr="00D047B6" w:rsidRDefault="007473A9" w:rsidP="00217C3E">
      <w:pPr>
        <w:spacing w:line="240" w:lineRule="auto"/>
      </w:pPr>
    </w:p>
    <w:sectPr w:rsidR="007473A9" w:rsidRPr="00D047B6" w:rsidSect="00B80CD6">
      <w:headerReference w:type="default" r:id="rId25"/>
      <w:footerReference w:type="default" r:id="rId26"/>
      <w:pgSz w:w="11906" w:h="16838"/>
      <w:pgMar w:top="1276" w:right="1134" w:bottom="993" w:left="1134" w:header="708"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8BD" w:rsidRDefault="009E18BD" w:rsidP="00C253C9">
      <w:r>
        <w:separator/>
      </w:r>
    </w:p>
  </w:endnote>
  <w:endnote w:type="continuationSeparator" w:id="0">
    <w:p w:rsidR="009E18BD" w:rsidRDefault="009E18BD" w:rsidP="00C2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abobBlack">
    <w:panose1 w:val="00000000000000000000"/>
    <w:charset w:val="00"/>
    <w:family w:val="auto"/>
    <w:pitch w:val="variable"/>
    <w:sig w:usb0="00000003" w:usb1="00000000" w:usb2="00000000" w:usb3="00000000" w:csb0="00000001" w:csb1="00000000"/>
  </w:font>
  <w:font w:name="Kabob">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 w:author="Fra" w:date="2011-08-22T13:20:00Z"/>
  <w:sdt>
    <w:sdtPr>
      <w:id w:val="463390152"/>
      <w:docPartObj>
        <w:docPartGallery w:val="Page Numbers (Bottom of Page)"/>
        <w:docPartUnique/>
      </w:docPartObj>
    </w:sdtPr>
    <w:sdtEndPr/>
    <w:sdtContent>
      <w:customXmlInsRangeEnd w:id="14"/>
      <w:p w:rsidR="00A41322" w:rsidRDefault="00A41322">
        <w:pPr>
          <w:pStyle w:val="Pidipagina"/>
          <w:jc w:val="right"/>
          <w:rPr>
            <w:ins w:id="15" w:author="Fra" w:date="2011-08-22T13:20:00Z"/>
          </w:rPr>
        </w:pPr>
        <w:ins w:id="16" w:author="Fra" w:date="2011-08-22T13:20:00Z">
          <w:r>
            <w:fldChar w:fldCharType="begin"/>
          </w:r>
          <w:r>
            <w:instrText>PAGE   \* MERGEFORMAT</w:instrText>
          </w:r>
          <w:r>
            <w:fldChar w:fldCharType="separate"/>
          </w:r>
        </w:ins>
        <w:r w:rsidR="00956725">
          <w:t>0</w:t>
        </w:r>
        <w:ins w:id="17" w:author="Fra" w:date="2011-08-22T13:20:00Z">
          <w:r>
            <w:fldChar w:fldCharType="end"/>
          </w:r>
        </w:ins>
      </w:p>
      <w:customXmlInsRangeStart w:id="18" w:author="Fra" w:date="2011-08-22T13:20:00Z"/>
    </w:sdtContent>
  </w:sdt>
  <w:customXmlInsRangeEnd w:id="18"/>
  <w:p w:rsidR="00A41322" w:rsidRDefault="00A4132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9" w:author="Fra" w:date="2011-08-22T13:20:00Z"/>
  <w:sdt>
    <w:sdtPr>
      <w:id w:val="-1734990933"/>
      <w:docPartObj>
        <w:docPartGallery w:val="Page Numbers (Bottom of Page)"/>
        <w:docPartUnique/>
      </w:docPartObj>
    </w:sdtPr>
    <w:sdtEndPr/>
    <w:sdtContent>
      <w:customXmlInsRangeEnd w:id="19"/>
      <w:p w:rsidR="00A41322" w:rsidRDefault="00956725">
        <w:pPr>
          <w:pStyle w:val="Pidipagina"/>
          <w:jc w:val="center"/>
          <w:rPr>
            <w:ins w:id="20" w:author="Fra" w:date="2011-08-22T13:20:00Z"/>
          </w:rPr>
          <w:pPrChange w:id="21" w:author="Fra" w:date="2011-08-22T15:07:00Z">
            <w:pPr>
              <w:pStyle w:val="Pidipagina"/>
              <w:jc w:val="right"/>
            </w:pPr>
          </w:pPrChange>
        </w:pPr>
      </w:p>
      <w:customXmlInsRangeStart w:id="22" w:author="Fra" w:date="2011-08-22T13:20:00Z"/>
    </w:sdtContent>
  </w:sdt>
  <w:customXmlInsRangeEnd w:id="22"/>
  <w:p w:rsidR="00A41322" w:rsidRDefault="00A41322">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71" w:author="Fra" w:date="2011-08-22T13:21:00Z"/>
  <w:sdt>
    <w:sdtPr>
      <w:id w:val="-1388263984"/>
      <w:docPartObj>
        <w:docPartGallery w:val="Page Numbers (Bottom of Page)"/>
        <w:docPartUnique/>
      </w:docPartObj>
    </w:sdtPr>
    <w:sdtEndPr/>
    <w:sdtContent>
      <w:customXmlInsRangeEnd w:id="71"/>
      <w:p w:rsidR="00A41322" w:rsidRDefault="00A41322">
        <w:pPr>
          <w:pStyle w:val="Pidipagina"/>
          <w:tabs>
            <w:tab w:val="clear" w:pos="9638"/>
            <w:tab w:val="right" w:pos="9639"/>
          </w:tabs>
          <w:ind w:left="-851" w:right="-710"/>
          <w:jc w:val="right"/>
          <w:rPr>
            <w:ins w:id="72" w:author="Fra" w:date="2011-08-22T13:21:00Z"/>
          </w:rPr>
        </w:pPr>
        <w:ins w:id="73" w:author="Fra" w:date="2011-08-22T13:21:00Z">
          <w:r w:rsidRPr="00F82A5D">
            <w:rPr>
              <w:sz w:val="32"/>
              <w:rPrChange w:id="74" w:author="Fra" w:date="2011-08-22T13:21:00Z">
                <w:rPr/>
              </w:rPrChange>
            </w:rPr>
            <w:fldChar w:fldCharType="begin"/>
          </w:r>
          <w:r w:rsidRPr="00F82A5D">
            <w:rPr>
              <w:sz w:val="32"/>
              <w:rPrChange w:id="75" w:author="Fra" w:date="2011-08-22T13:21:00Z">
                <w:rPr/>
              </w:rPrChange>
            </w:rPr>
            <w:instrText>PAGE   \* MERGEFORMAT</w:instrText>
          </w:r>
          <w:r w:rsidRPr="00F82A5D">
            <w:rPr>
              <w:sz w:val="32"/>
              <w:rPrChange w:id="76" w:author="Fra" w:date="2011-08-22T13:21:00Z">
                <w:rPr/>
              </w:rPrChange>
            </w:rPr>
            <w:fldChar w:fldCharType="separate"/>
          </w:r>
        </w:ins>
        <w:r w:rsidR="00956725">
          <w:rPr>
            <w:sz w:val="32"/>
          </w:rPr>
          <w:t>5</w:t>
        </w:r>
        <w:ins w:id="77" w:author="Fra" w:date="2011-08-22T13:21:00Z">
          <w:r w:rsidRPr="00F82A5D">
            <w:rPr>
              <w:sz w:val="32"/>
              <w:rPrChange w:id="78" w:author="Fra" w:date="2011-08-22T13:21:00Z">
                <w:rPr/>
              </w:rPrChange>
            </w:rPr>
            <w:fldChar w:fldCharType="end"/>
          </w:r>
          <w:r w:rsidRPr="00F82A5D">
            <w:rPr>
              <w:sz w:val="32"/>
              <w:rPrChange w:id="79" w:author="Fra" w:date="2011-08-22T13:21:00Z">
                <w:rPr/>
              </w:rPrChange>
            </w:rPr>
            <w:t xml:space="preserve"> </w:t>
          </w:r>
        </w:ins>
      </w:p>
      <w:customXmlInsRangeStart w:id="80" w:author="Fra" w:date="2011-08-22T13:21:00Z"/>
    </w:sdtContent>
  </w:sdt>
  <w:customXmlInsRangeEnd w:id="80"/>
  <w:p w:rsidR="00A41322" w:rsidRDefault="00A4132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8BD" w:rsidRDefault="009E18BD" w:rsidP="00C253C9">
      <w:r>
        <w:separator/>
      </w:r>
    </w:p>
  </w:footnote>
  <w:footnote w:type="continuationSeparator" w:id="0">
    <w:p w:rsidR="009E18BD" w:rsidRDefault="009E18BD" w:rsidP="00C25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322" w:rsidRDefault="00A41322">
    <w:pPr>
      <w:pStyle w:val="Intestazione"/>
    </w:pPr>
    <w:ins w:id="69" w:author="Fra" w:date="2011-08-22T13:25:00Z">
      <w:r w:rsidRPr="00F82A5D">
        <w:rPr>
          <w:sz w:val="32"/>
          <w:rPrChange w:id="70">
            <w:rPr/>
          </w:rPrChange>
        </w:rPr>
        <w:drawing>
          <wp:anchor distT="0" distB="0" distL="114300" distR="114300" simplePos="0" relativeHeight="251663360" behindDoc="0" locked="0" layoutInCell="1" allowOverlap="1" wp14:anchorId="76B121EC" wp14:editId="046F6428">
            <wp:simplePos x="0" y="0"/>
            <wp:positionH relativeFrom="margin">
              <wp:posOffset>6116955</wp:posOffset>
            </wp:positionH>
            <wp:positionV relativeFrom="margin">
              <wp:posOffset>-757555</wp:posOffset>
            </wp:positionV>
            <wp:extent cx="637540" cy="582930"/>
            <wp:effectExtent l="0" t="0" r="0" b="0"/>
            <wp:wrapSquare wrapText="bothSides"/>
            <wp:docPr id="1" name="Immagine 1" descr="Z:\Workspace\monopoly-uniba\raw\Monopoly Assets\Icons\monopoly_icon_dice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Workspace\monopoly-uniba\raw\Monopoly Assets\Icons\monopoly_icon_dice_bw.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540" cy="582930"/>
                    </a:xfrm>
                    <a:prstGeom prst="rect">
                      <a:avLst/>
                    </a:prstGeom>
                    <a:noFill/>
                    <a:ln>
                      <a:noFill/>
                    </a:ln>
                  </pic:spPr>
                </pic:pic>
              </a:graphicData>
            </a:graphic>
          </wp:anchor>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0121A"/>
    <w:multiLevelType w:val="hybridMultilevel"/>
    <w:tmpl w:val="7062BEA0"/>
    <w:lvl w:ilvl="0" w:tplc="0410001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nsid w:val="16270CD2"/>
    <w:multiLevelType w:val="hybridMultilevel"/>
    <w:tmpl w:val="3ADEBF38"/>
    <w:lvl w:ilvl="0" w:tplc="A9AE286A">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73346B0"/>
    <w:multiLevelType w:val="hybridMultilevel"/>
    <w:tmpl w:val="7062BEA0"/>
    <w:lvl w:ilvl="0" w:tplc="0410001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E76D10"/>
    <w:multiLevelType w:val="hybridMultilevel"/>
    <w:tmpl w:val="B24821D2"/>
    <w:lvl w:ilvl="0" w:tplc="A9AE286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5D47C0C"/>
    <w:multiLevelType w:val="hybridMultilevel"/>
    <w:tmpl w:val="3CCE0958"/>
    <w:lvl w:ilvl="0" w:tplc="48F6535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BB51A40"/>
    <w:multiLevelType w:val="hybridMultilevel"/>
    <w:tmpl w:val="64A6A328"/>
    <w:lvl w:ilvl="0" w:tplc="A9AE286A">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EF00B6D"/>
    <w:multiLevelType w:val="hybridMultilevel"/>
    <w:tmpl w:val="D8E669FE"/>
    <w:lvl w:ilvl="0" w:tplc="A9AE286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FDE55BB"/>
    <w:multiLevelType w:val="hybridMultilevel"/>
    <w:tmpl w:val="5E485204"/>
    <w:lvl w:ilvl="0" w:tplc="A9AE286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DEE5811"/>
    <w:multiLevelType w:val="hybridMultilevel"/>
    <w:tmpl w:val="8326A978"/>
    <w:lvl w:ilvl="0" w:tplc="A9AE286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9B"/>
    <w:rsid w:val="00097E85"/>
    <w:rsid w:val="000E11F8"/>
    <w:rsid w:val="000F1094"/>
    <w:rsid w:val="00105E8F"/>
    <w:rsid w:val="00106770"/>
    <w:rsid w:val="00115340"/>
    <w:rsid w:val="00142F71"/>
    <w:rsid w:val="001633C2"/>
    <w:rsid w:val="001B776D"/>
    <w:rsid w:val="001E447A"/>
    <w:rsid w:val="001F24F1"/>
    <w:rsid w:val="00217C3E"/>
    <w:rsid w:val="0026264B"/>
    <w:rsid w:val="002775A3"/>
    <w:rsid w:val="002C455E"/>
    <w:rsid w:val="002C690E"/>
    <w:rsid w:val="00315E31"/>
    <w:rsid w:val="0032166A"/>
    <w:rsid w:val="00327E13"/>
    <w:rsid w:val="0033089F"/>
    <w:rsid w:val="004406FC"/>
    <w:rsid w:val="00483798"/>
    <w:rsid w:val="00571640"/>
    <w:rsid w:val="0057352F"/>
    <w:rsid w:val="00590A27"/>
    <w:rsid w:val="005A3CD3"/>
    <w:rsid w:val="005B7107"/>
    <w:rsid w:val="00614C69"/>
    <w:rsid w:val="00673796"/>
    <w:rsid w:val="0067578D"/>
    <w:rsid w:val="007473A9"/>
    <w:rsid w:val="0075652F"/>
    <w:rsid w:val="00792474"/>
    <w:rsid w:val="00795046"/>
    <w:rsid w:val="007C62C6"/>
    <w:rsid w:val="007F7E99"/>
    <w:rsid w:val="00812423"/>
    <w:rsid w:val="00841BA8"/>
    <w:rsid w:val="008B383B"/>
    <w:rsid w:val="00902611"/>
    <w:rsid w:val="00911A9E"/>
    <w:rsid w:val="0092779F"/>
    <w:rsid w:val="009477F1"/>
    <w:rsid w:val="00952232"/>
    <w:rsid w:val="00956725"/>
    <w:rsid w:val="009E02F3"/>
    <w:rsid w:val="009E18BD"/>
    <w:rsid w:val="009F717E"/>
    <w:rsid w:val="00A04AA5"/>
    <w:rsid w:val="00A41322"/>
    <w:rsid w:val="00A93D9B"/>
    <w:rsid w:val="00AD5856"/>
    <w:rsid w:val="00AE26AC"/>
    <w:rsid w:val="00B10941"/>
    <w:rsid w:val="00B11DF1"/>
    <w:rsid w:val="00B64561"/>
    <w:rsid w:val="00B72F89"/>
    <w:rsid w:val="00B80CD6"/>
    <w:rsid w:val="00BC33FB"/>
    <w:rsid w:val="00BC537D"/>
    <w:rsid w:val="00BD2F68"/>
    <w:rsid w:val="00BD66D6"/>
    <w:rsid w:val="00BF1C6E"/>
    <w:rsid w:val="00C253C9"/>
    <w:rsid w:val="00C9351E"/>
    <w:rsid w:val="00C9417D"/>
    <w:rsid w:val="00CA46AF"/>
    <w:rsid w:val="00CB2A72"/>
    <w:rsid w:val="00CE2867"/>
    <w:rsid w:val="00CE5E2C"/>
    <w:rsid w:val="00CE649C"/>
    <w:rsid w:val="00D047B6"/>
    <w:rsid w:val="00D330AF"/>
    <w:rsid w:val="00D345D1"/>
    <w:rsid w:val="00D46936"/>
    <w:rsid w:val="00D54208"/>
    <w:rsid w:val="00DB5478"/>
    <w:rsid w:val="00DC342B"/>
    <w:rsid w:val="00E435CB"/>
    <w:rsid w:val="00E61AC1"/>
    <w:rsid w:val="00EE4D24"/>
    <w:rsid w:val="00F05E05"/>
    <w:rsid w:val="00F76C9B"/>
    <w:rsid w:val="00F82A5D"/>
    <w:rsid w:val="00F94D33"/>
    <w:rsid w:val="00FC3556"/>
    <w:rsid w:val="00FD78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53C9"/>
    <w:pPr>
      <w:spacing w:after="0"/>
      <w:jc w:val="both"/>
    </w:pPr>
    <w:rPr>
      <w:noProof/>
      <w:lang w:eastAsia="it-IT"/>
    </w:rPr>
  </w:style>
  <w:style w:type="paragraph" w:styleId="Titolo1">
    <w:name w:val="heading 1"/>
    <w:basedOn w:val="Normale"/>
    <w:next w:val="Normale"/>
    <w:link w:val="Titolo1Carattere"/>
    <w:uiPriority w:val="9"/>
    <w:qFormat/>
    <w:rsid w:val="00C253C9"/>
    <w:pPr>
      <w:keepNext/>
      <w:keepLines/>
      <w:outlineLvl w:val="0"/>
    </w:pPr>
    <w:rPr>
      <w:rFonts w:asciiTheme="majorHAnsi" w:eastAsiaTheme="majorEastAsia" w:hAnsiTheme="majorHAnsi" w:cstheme="majorBidi"/>
      <w:b/>
      <w:bCs/>
      <w:color w:val="0B5294" w:themeColor="accent1" w:themeShade="BF"/>
      <w:sz w:val="28"/>
      <w:szCs w:val="28"/>
    </w:rPr>
  </w:style>
  <w:style w:type="paragraph" w:styleId="Titolo2">
    <w:name w:val="heading 2"/>
    <w:basedOn w:val="Normale"/>
    <w:next w:val="Normale"/>
    <w:link w:val="Titolo2Carattere"/>
    <w:uiPriority w:val="9"/>
    <w:unhideWhenUsed/>
    <w:qFormat/>
    <w:rsid w:val="00BD66D6"/>
    <w:pPr>
      <w:keepNext/>
      <w:keepLines/>
      <w:spacing w:before="200"/>
      <w:outlineLvl w:val="1"/>
    </w:pPr>
    <w:rPr>
      <w:rFonts w:asciiTheme="majorHAnsi" w:eastAsiaTheme="majorEastAsia" w:hAnsiTheme="majorHAnsi" w:cstheme="majorBidi"/>
      <w:b/>
      <w:bCs/>
      <w:color w:val="0F6FC6" w:themeColor="accent1"/>
      <w:sz w:val="26"/>
      <w:szCs w:val="26"/>
    </w:rPr>
  </w:style>
  <w:style w:type="paragraph" w:styleId="Titolo3">
    <w:name w:val="heading 3"/>
    <w:basedOn w:val="Normale"/>
    <w:next w:val="Normale"/>
    <w:link w:val="Titolo3Carattere"/>
    <w:uiPriority w:val="9"/>
    <w:unhideWhenUsed/>
    <w:qFormat/>
    <w:rsid w:val="00106770"/>
    <w:pPr>
      <w:keepNext/>
      <w:keepLines/>
      <w:spacing w:before="200"/>
      <w:outlineLvl w:val="2"/>
    </w:pPr>
    <w:rPr>
      <w:rFonts w:asciiTheme="majorHAnsi" w:eastAsiaTheme="majorEastAsia" w:hAnsiTheme="majorHAnsi" w:cstheme="majorBidi"/>
      <w:b/>
      <w:bCs/>
      <w:color w:val="0F6FC6"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93D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93D9B"/>
    <w:rPr>
      <w:rFonts w:eastAsiaTheme="minorEastAsia"/>
      <w:lang w:eastAsia="it-IT"/>
    </w:rPr>
  </w:style>
  <w:style w:type="paragraph" w:styleId="Testofumetto">
    <w:name w:val="Balloon Text"/>
    <w:basedOn w:val="Normale"/>
    <w:link w:val="TestofumettoCarattere"/>
    <w:uiPriority w:val="99"/>
    <w:semiHidden/>
    <w:unhideWhenUsed/>
    <w:rsid w:val="00A93D9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3D9B"/>
    <w:rPr>
      <w:rFonts w:ascii="Tahoma" w:hAnsi="Tahoma" w:cs="Tahoma"/>
      <w:sz w:val="16"/>
      <w:szCs w:val="16"/>
    </w:rPr>
  </w:style>
  <w:style w:type="character" w:styleId="Testosegnaposto">
    <w:name w:val="Placeholder Text"/>
    <w:basedOn w:val="Carpredefinitoparagrafo"/>
    <w:uiPriority w:val="99"/>
    <w:semiHidden/>
    <w:rsid w:val="00A93D9B"/>
    <w:rPr>
      <w:color w:val="808080"/>
    </w:rPr>
  </w:style>
  <w:style w:type="paragraph" w:styleId="Intestazione">
    <w:name w:val="header"/>
    <w:basedOn w:val="Normale"/>
    <w:link w:val="IntestazioneCarattere"/>
    <w:uiPriority w:val="99"/>
    <w:unhideWhenUsed/>
    <w:rsid w:val="00614C6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14C69"/>
  </w:style>
  <w:style w:type="paragraph" w:styleId="Pidipagina">
    <w:name w:val="footer"/>
    <w:basedOn w:val="Normale"/>
    <w:link w:val="PidipaginaCarattere"/>
    <w:uiPriority w:val="99"/>
    <w:unhideWhenUsed/>
    <w:rsid w:val="00614C6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14C69"/>
  </w:style>
  <w:style w:type="character" w:customStyle="1" w:styleId="Titolo1Carattere">
    <w:name w:val="Titolo 1 Carattere"/>
    <w:basedOn w:val="Carpredefinitoparagrafo"/>
    <w:link w:val="Titolo1"/>
    <w:uiPriority w:val="9"/>
    <w:rsid w:val="00C253C9"/>
    <w:rPr>
      <w:rFonts w:asciiTheme="majorHAnsi" w:eastAsiaTheme="majorEastAsia" w:hAnsiTheme="majorHAnsi" w:cstheme="majorBidi"/>
      <w:b/>
      <w:bCs/>
      <w:noProof/>
      <w:color w:val="0B5294" w:themeColor="accent1" w:themeShade="BF"/>
      <w:sz w:val="28"/>
      <w:szCs w:val="28"/>
      <w:lang w:eastAsia="it-IT"/>
    </w:rPr>
  </w:style>
  <w:style w:type="paragraph" w:styleId="Didascalia">
    <w:name w:val="caption"/>
    <w:basedOn w:val="Normale"/>
    <w:next w:val="Normale"/>
    <w:uiPriority w:val="35"/>
    <w:unhideWhenUsed/>
    <w:qFormat/>
    <w:rsid w:val="00841BA8"/>
    <w:pPr>
      <w:spacing w:line="240" w:lineRule="auto"/>
      <w:jc w:val="center"/>
    </w:pPr>
    <w:rPr>
      <w:b/>
      <w:bCs/>
      <w:sz w:val="18"/>
      <w:szCs w:val="18"/>
    </w:rPr>
  </w:style>
  <w:style w:type="paragraph" w:styleId="Paragrafoelenco">
    <w:name w:val="List Paragraph"/>
    <w:basedOn w:val="Normale"/>
    <w:uiPriority w:val="34"/>
    <w:qFormat/>
    <w:rsid w:val="002775A3"/>
    <w:pPr>
      <w:ind w:left="720"/>
      <w:contextualSpacing/>
    </w:pPr>
  </w:style>
  <w:style w:type="paragraph" w:styleId="Testonotaapidipagina">
    <w:name w:val="footnote text"/>
    <w:basedOn w:val="Normale"/>
    <w:link w:val="TestonotaapidipaginaCarattere"/>
    <w:uiPriority w:val="99"/>
    <w:semiHidden/>
    <w:unhideWhenUsed/>
    <w:rsid w:val="00BD66D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66D6"/>
    <w:rPr>
      <w:noProof/>
      <w:sz w:val="20"/>
      <w:szCs w:val="20"/>
      <w:lang w:eastAsia="it-IT"/>
    </w:rPr>
  </w:style>
  <w:style w:type="character" w:styleId="Rimandonotaapidipagina">
    <w:name w:val="footnote reference"/>
    <w:basedOn w:val="Carpredefinitoparagrafo"/>
    <w:uiPriority w:val="99"/>
    <w:semiHidden/>
    <w:unhideWhenUsed/>
    <w:rsid w:val="00BD66D6"/>
    <w:rPr>
      <w:vertAlign w:val="superscript"/>
    </w:rPr>
  </w:style>
  <w:style w:type="character" w:customStyle="1" w:styleId="Titolo2Carattere">
    <w:name w:val="Titolo 2 Carattere"/>
    <w:basedOn w:val="Carpredefinitoparagrafo"/>
    <w:link w:val="Titolo2"/>
    <w:uiPriority w:val="9"/>
    <w:rsid w:val="00BD66D6"/>
    <w:rPr>
      <w:rFonts w:asciiTheme="majorHAnsi" w:eastAsiaTheme="majorEastAsia" w:hAnsiTheme="majorHAnsi" w:cstheme="majorBidi"/>
      <w:b/>
      <w:bCs/>
      <w:noProof/>
      <w:color w:val="0F6FC6" w:themeColor="accent1"/>
      <w:sz w:val="26"/>
      <w:szCs w:val="26"/>
      <w:lang w:eastAsia="it-IT"/>
    </w:rPr>
  </w:style>
  <w:style w:type="paragraph" w:styleId="Testonotadichiusura">
    <w:name w:val="endnote text"/>
    <w:basedOn w:val="Normale"/>
    <w:link w:val="TestonotadichiusuraCarattere"/>
    <w:uiPriority w:val="99"/>
    <w:semiHidden/>
    <w:unhideWhenUsed/>
    <w:rsid w:val="0057352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7352F"/>
    <w:rPr>
      <w:noProof/>
      <w:sz w:val="20"/>
      <w:szCs w:val="20"/>
      <w:lang w:eastAsia="it-IT"/>
    </w:rPr>
  </w:style>
  <w:style w:type="character" w:styleId="Rimandonotadichiusura">
    <w:name w:val="endnote reference"/>
    <w:basedOn w:val="Carpredefinitoparagrafo"/>
    <w:uiPriority w:val="99"/>
    <w:semiHidden/>
    <w:unhideWhenUsed/>
    <w:rsid w:val="0057352F"/>
    <w:rPr>
      <w:vertAlign w:val="superscript"/>
    </w:rPr>
  </w:style>
  <w:style w:type="paragraph" w:styleId="Titolosommario">
    <w:name w:val="TOC Heading"/>
    <w:basedOn w:val="Titolo1"/>
    <w:next w:val="Normale"/>
    <w:uiPriority w:val="39"/>
    <w:semiHidden/>
    <w:unhideWhenUsed/>
    <w:qFormat/>
    <w:rsid w:val="00F82A5D"/>
    <w:pPr>
      <w:spacing w:before="480"/>
      <w:jc w:val="left"/>
      <w:outlineLvl w:val="9"/>
    </w:pPr>
    <w:rPr>
      <w:noProof w:val="0"/>
    </w:rPr>
  </w:style>
  <w:style w:type="paragraph" w:styleId="Sommario1">
    <w:name w:val="toc 1"/>
    <w:basedOn w:val="Normale"/>
    <w:next w:val="Normale"/>
    <w:autoRedefine/>
    <w:uiPriority w:val="39"/>
    <w:unhideWhenUsed/>
    <w:rsid w:val="001F24F1"/>
    <w:pPr>
      <w:tabs>
        <w:tab w:val="right" w:leader="dot" w:pos="9628"/>
      </w:tabs>
      <w:spacing w:after="100"/>
    </w:pPr>
    <w:rPr>
      <w:sz w:val="24"/>
    </w:rPr>
  </w:style>
  <w:style w:type="paragraph" w:styleId="Sommario2">
    <w:name w:val="toc 2"/>
    <w:basedOn w:val="Normale"/>
    <w:next w:val="Normale"/>
    <w:autoRedefine/>
    <w:uiPriority w:val="39"/>
    <w:unhideWhenUsed/>
    <w:rsid w:val="001F24F1"/>
    <w:pPr>
      <w:tabs>
        <w:tab w:val="right" w:leader="dot" w:pos="9628"/>
      </w:tabs>
      <w:spacing w:after="100"/>
      <w:ind w:left="220"/>
    </w:pPr>
  </w:style>
  <w:style w:type="character" w:styleId="Collegamentoipertestuale">
    <w:name w:val="Hyperlink"/>
    <w:basedOn w:val="Carpredefinitoparagrafo"/>
    <w:uiPriority w:val="99"/>
    <w:unhideWhenUsed/>
    <w:rsid w:val="00F82A5D"/>
    <w:rPr>
      <w:color w:val="F49100" w:themeColor="hyperlink"/>
      <w:u w:val="single"/>
    </w:rPr>
  </w:style>
  <w:style w:type="paragraph" w:customStyle="1" w:styleId="Style-1">
    <w:name w:val="Style-1"/>
    <w:rsid w:val="00D54208"/>
    <w:pPr>
      <w:suppressAutoHyphens/>
      <w:spacing w:after="0" w:line="240" w:lineRule="auto"/>
    </w:pPr>
    <w:rPr>
      <w:rFonts w:ascii="Times New Roman" w:eastAsia="Arial" w:hAnsi="Times New Roman" w:cs="Times New Roman"/>
      <w:sz w:val="20"/>
      <w:szCs w:val="20"/>
      <w:lang w:eastAsia="ar-SA"/>
    </w:rPr>
  </w:style>
  <w:style w:type="paragraph" w:customStyle="1" w:styleId="ListStyle">
    <w:name w:val="ListStyle"/>
    <w:rsid w:val="00D54208"/>
    <w:pPr>
      <w:suppressAutoHyphens/>
      <w:spacing w:after="0" w:line="240" w:lineRule="auto"/>
    </w:pPr>
    <w:rPr>
      <w:rFonts w:ascii="Times New Roman" w:eastAsia="Arial" w:hAnsi="Times New Roman" w:cs="Times New Roman"/>
      <w:sz w:val="20"/>
      <w:szCs w:val="20"/>
      <w:lang w:eastAsia="ar-SA"/>
    </w:rPr>
  </w:style>
  <w:style w:type="character" w:customStyle="1" w:styleId="Titolo3Carattere">
    <w:name w:val="Titolo 3 Carattere"/>
    <w:basedOn w:val="Carpredefinitoparagrafo"/>
    <w:link w:val="Titolo3"/>
    <w:uiPriority w:val="9"/>
    <w:rsid w:val="00106770"/>
    <w:rPr>
      <w:rFonts w:asciiTheme="majorHAnsi" w:eastAsiaTheme="majorEastAsia" w:hAnsiTheme="majorHAnsi" w:cstheme="majorBidi"/>
      <w:b/>
      <w:bCs/>
      <w:noProof/>
      <w:color w:val="0F6FC6" w:themeColor="accent1"/>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53C9"/>
    <w:pPr>
      <w:spacing w:after="0"/>
      <w:jc w:val="both"/>
    </w:pPr>
    <w:rPr>
      <w:noProof/>
      <w:lang w:eastAsia="it-IT"/>
    </w:rPr>
  </w:style>
  <w:style w:type="paragraph" w:styleId="Titolo1">
    <w:name w:val="heading 1"/>
    <w:basedOn w:val="Normale"/>
    <w:next w:val="Normale"/>
    <w:link w:val="Titolo1Carattere"/>
    <w:uiPriority w:val="9"/>
    <w:qFormat/>
    <w:rsid w:val="00C253C9"/>
    <w:pPr>
      <w:keepNext/>
      <w:keepLines/>
      <w:outlineLvl w:val="0"/>
    </w:pPr>
    <w:rPr>
      <w:rFonts w:asciiTheme="majorHAnsi" w:eastAsiaTheme="majorEastAsia" w:hAnsiTheme="majorHAnsi" w:cstheme="majorBidi"/>
      <w:b/>
      <w:bCs/>
      <w:color w:val="0B5294" w:themeColor="accent1" w:themeShade="BF"/>
      <w:sz w:val="28"/>
      <w:szCs w:val="28"/>
    </w:rPr>
  </w:style>
  <w:style w:type="paragraph" w:styleId="Titolo2">
    <w:name w:val="heading 2"/>
    <w:basedOn w:val="Normale"/>
    <w:next w:val="Normale"/>
    <w:link w:val="Titolo2Carattere"/>
    <w:uiPriority w:val="9"/>
    <w:unhideWhenUsed/>
    <w:qFormat/>
    <w:rsid w:val="00BD66D6"/>
    <w:pPr>
      <w:keepNext/>
      <w:keepLines/>
      <w:spacing w:before="200"/>
      <w:outlineLvl w:val="1"/>
    </w:pPr>
    <w:rPr>
      <w:rFonts w:asciiTheme="majorHAnsi" w:eastAsiaTheme="majorEastAsia" w:hAnsiTheme="majorHAnsi" w:cstheme="majorBidi"/>
      <w:b/>
      <w:bCs/>
      <w:color w:val="0F6FC6" w:themeColor="accent1"/>
      <w:sz w:val="26"/>
      <w:szCs w:val="26"/>
    </w:rPr>
  </w:style>
  <w:style w:type="paragraph" w:styleId="Titolo3">
    <w:name w:val="heading 3"/>
    <w:basedOn w:val="Normale"/>
    <w:next w:val="Normale"/>
    <w:link w:val="Titolo3Carattere"/>
    <w:uiPriority w:val="9"/>
    <w:unhideWhenUsed/>
    <w:qFormat/>
    <w:rsid w:val="00106770"/>
    <w:pPr>
      <w:keepNext/>
      <w:keepLines/>
      <w:spacing w:before="200"/>
      <w:outlineLvl w:val="2"/>
    </w:pPr>
    <w:rPr>
      <w:rFonts w:asciiTheme="majorHAnsi" w:eastAsiaTheme="majorEastAsia" w:hAnsiTheme="majorHAnsi" w:cstheme="majorBidi"/>
      <w:b/>
      <w:bCs/>
      <w:color w:val="0F6FC6"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93D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93D9B"/>
    <w:rPr>
      <w:rFonts w:eastAsiaTheme="minorEastAsia"/>
      <w:lang w:eastAsia="it-IT"/>
    </w:rPr>
  </w:style>
  <w:style w:type="paragraph" w:styleId="Testofumetto">
    <w:name w:val="Balloon Text"/>
    <w:basedOn w:val="Normale"/>
    <w:link w:val="TestofumettoCarattere"/>
    <w:uiPriority w:val="99"/>
    <w:semiHidden/>
    <w:unhideWhenUsed/>
    <w:rsid w:val="00A93D9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3D9B"/>
    <w:rPr>
      <w:rFonts w:ascii="Tahoma" w:hAnsi="Tahoma" w:cs="Tahoma"/>
      <w:sz w:val="16"/>
      <w:szCs w:val="16"/>
    </w:rPr>
  </w:style>
  <w:style w:type="character" w:styleId="Testosegnaposto">
    <w:name w:val="Placeholder Text"/>
    <w:basedOn w:val="Carpredefinitoparagrafo"/>
    <w:uiPriority w:val="99"/>
    <w:semiHidden/>
    <w:rsid w:val="00A93D9B"/>
    <w:rPr>
      <w:color w:val="808080"/>
    </w:rPr>
  </w:style>
  <w:style w:type="paragraph" w:styleId="Intestazione">
    <w:name w:val="header"/>
    <w:basedOn w:val="Normale"/>
    <w:link w:val="IntestazioneCarattere"/>
    <w:uiPriority w:val="99"/>
    <w:unhideWhenUsed/>
    <w:rsid w:val="00614C6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14C69"/>
  </w:style>
  <w:style w:type="paragraph" w:styleId="Pidipagina">
    <w:name w:val="footer"/>
    <w:basedOn w:val="Normale"/>
    <w:link w:val="PidipaginaCarattere"/>
    <w:uiPriority w:val="99"/>
    <w:unhideWhenUsed/>
    <w:rsid w:val="00614C6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14C69"/>
  </w:style>
  <w:style w:type="character" w:customStyle="1" w:styleId="Titolo1Carattere">
    <w:name w:val="Titolo 1 Carattere"/>
    <w:basedOn w:val="Carpredefinitoparagrafo"/>
    <w:link w:val="Titolo1"/>
    <w:uiPriority w:val="9"/>
    <w:rsid w:val="00C253C9"/>
    <w:rPr>
      <w:rFonts w:asciiTheme="majorHAnsi" w:eastAsiaTheme="majorEastAsia" w:hAnsiTheme="majorHAnsi" w:cstheme="majorBidi"/>
      <w:b/>
      <w:bCs/>
      <w:noProof/>
      <w:color w:val="0B5294" w:themeColor="accent1" w:themeShade="BF"/>
      <w:sz w:val="28"/>
      <w:szCs w:val="28"/>
      <w:lang w:eastAsia="it-IT"/>
    </w:rPr>
  </w:style>
  <w:style w:type="paragraph" w:styleId="Didascalia">
    <w:name w:val="caption"/>
    <w:basedOn w:val="Normale"/>
    <w:next w:val="Normale"/>
    <w:uiPriority w:val="35"/>
    <w:unhideWhenUsed/>
    <w:qFormat/>
    <w:rsid w:val="00841BA8"/>
    <w:pPr>
      <w:spacing w:line="240" w:lineRule="auto"/>
      <w:jc w:val="center"/>
    </w:pPr>
    <w:rPr>
      <w:b/>
      <w:bCs/>
      <w:sz w:val="18"/>
      <w:szCs w:val="18"/>
    </w:rPr>
  </w:style>
  <w:style w:type="paragraph" w:styleId="Paragrafoelenco">
    <w:name w:val="List Paragraph"/>
    <w:basedOn w:val="Normale"/>
    <w:uiPriority w:val="34"/>
    <w:qFormat/>
    <w:rsid w:val="002775A3"/>
    <w:pPr>
      <w:ind w:left="720"/>
      <w:contextualSpacing/>
    </w:pPr>
  </w:style>
  <w:style w:type="paragraph" w:styleId="Testonotaapidipagina">
    <w:name w:val="footnote text"/>
    <w:basedOn w:val="Normale"/>
    <w:link w:val="TestonotaapidipaginaCarattere"/>
    <w:uiPriority w:val="99"/>
    <w:semiHidden/>
    <w:unhideWhenUsed/>
    <w:rsid w:val="00BD66D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66D6"/>
    <w:rPr>
      <w:noProof/>
      <w:sz w:val="20"/>
      <w:szCs w:val="20"/>
      <w:lang w:eastAsia="it-IT"/>
    </w:rPr>
  </w:style>
  <w:style w:type="character" w:styleId="Rimandonotaapidipagina">
    <w:name w:val="footnote reference"/>
    <w:basedOn w:val="Carpredefinitoparagrafo"/>
    <w:uiPriority w:val="99"/>
    <w:semiHidden/>
    <w:unhideWhenUsed/>
    <w:rsid w:val="00BD66D6"/>
    <w:rPr>
      <w:vertAlign w:val="superscript"/>
    </w:rPr>
  </w:style>
  <w:style w:type="character" w:customStyle="1" w:styleId="Titolo2Carattere">
    <w:name w:val="Titolo 2 Carattere"/>
    <w:basedOn w:val="Carpredefinitoparagrafo"/>
    <w:link w:val="Titolo2"/>
    <w:uiPriority w:val="9"/>
    <w:rsid w:val="00BD66D6"/>
    <w:rPr>
      <w:rFonts w:asciiTheme="majorHAnsi" w:eastAsiaTheme="majorEastAsia" w:hAnsiTheme="majorHAnsi" w:cstheme="majorBidi"/>
      <w:b/>
      <w:bCs/>
      <w:noProof/>
      <w:color w:val="0F6FC6" w:themeColor="accent1"/>
      <w:sz w:val="26"/>
      <w:szCs w:val="26"/>
      <w:lang w:eastAsia="it-IT"/>
    </w:rPr>
  </w:style>
  <w:style w:type="paragraph" w:styleId="Testonotadichiusura">
    <w:name w:val="endnote text"/>
    <w:basedOn w:val="Normale"/>
    <w:link w:val="TestonotadichiusuraCarattere"/>
    <w:uiPriority w:val="99"/>
    <w:semiHidden/>
    <w:unhideWhenUsed/>
    <w:rsid w:val="0057352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7352F"/>
    <w:rPr>
      <w:noProof/>
      <w:sz w:val="20"/>
      <w:szCs w:val="20"/>
      <w:lang w:eastAsia="it-IT"/>
    </w:rPr>
  </w:style>
  <w:style w:type="character" w:styleId="Rimandonotadichiusura">
    <w:name w:val="endnote reference"/>
    <w:basedOn w:val="Carpredefinitoparagrafo"/>
    <w:uiPriority w:val="99"/>
    <w:semiHidden/>
    <w:unhideWhenUsed/>
    <w:rsid w:val="0057352F"/>
    <w:rPr>
      <w:vertAlign w:val="superscript"/>
    </w:rPr>
  </w:style>
  <w:style w:type="paragraph" w:styleId="Titolosommario">
    <w:name w:val="TOC Heading"/>
    <w:basedOn w:val="Titolo1"/>
    <w:next w:val="Normale"/>
    <w:uiPriority w:val="39"/>
    <w:semiHidden/>
    <w:unhideWhenUsed/>
    <w:qFormat/>
    <w:rsid w:val="00F82A5D"/>
    <w:pPr>
      <w:spacing w:before="480"/>
      <w:jc w:val="left"/>
      <w:outlineLvl w:val="9"/>
    </w:pPr>
    <w:rPr>
      <w:noProof w:val="0"/>
    </w:rPr>
  </w:style>
  <w:style w:type="paragraph" w:styleId="Sommario1">
    <w:name w:val="toc 1"/>
    <w:basedOn w:val="Normale"/>
    <w:next w:val="Normale"/>
    <w:autoRedefine/>
    <w:uiPriority w:val="39"/>
    <w:unhideWhenUsed/>
    <w:rsid w:val="001F24F1"/>
    <w:pPr>
      <w:tabs>
        <w:tab w:val="right" w:leader="dot" w:pos="9628"/>
      </w:tabs>
      <w:spacing w:after="100"/>
    </w:pPr>
    <w:rPr>
      <w:sz w:val="24"/>
    </w:rPr>
  </w:style>
  <w:style w:type="paragraph" w:styleId="Sommario2">
    <w:name w:val="toc 2"/>
    <w:basedOn w:val="Normale"/>
    <w:next w:val="Normale"/>
    <w:autoRedefine/>
    <w:uiPriority w:val="39"/>
    <w:unhideWhenUsed/>
    <w:rsid w:val="001F24F1"/>
    <w:pPr>
      <w:tabs>
        <w:tab w:val="right" w:leader="dot" w:pos="9628"/>
      </w:tabs>
      <w:spacing w:after="100"/>
      <w:ind w:left="220"/>
    </w:pPr>
  </w:style>
  <w:style w:type="character" w:styleId="Collegamentoipertestuale">
    <w:name w:val="Hyperlink"/>
    <w:basedOn w:val="Carpredefinitoparagrafo"/>
    <w:uiPriority w:val="99"/>
    <w:unhideWhenUsed/>
    <w:rsid w:val="00F82A5D"/>
    <w:rPr>
      <w:color w:val="F49100" w:themeColor="hyperlink"/>
      <w:u w:val="single"/>
    </w:rPr>
  </w:style>
  <w:style w:type="paragraph" w:customStyle="1" w:styleId="Style-1">
    <w:name w:val="Style-1"/>
    <w:rsid w:val="00D54208"/>
    <w:pPr>
      <w:suppressAutoHyphens/>
      <w:spacing w:after="0" w:line="240" w:lineRule="auto"/>
    </w:pPr>
    <w:rPr>
      <w:rFonts w:ascii="Times New Roman" w:eastAsia="Arial" w:hAnsi="Times New Roman" w:cs="Times New Roman"/>
      <w:sz w:val="20"/>
      <w:szCs w:val="20"/>
      <w:lang w:eastAsia="ar-SA"/>
    </w:rPr>
  </w:style>
  <w:style w:type="paragraph" w:customStyle="1" w:styleId="ListStyle">
    <w:name w:val="ListStyle"/>
    <w:rsid w:val="00D54208"/>
    <w:pPr>
      <w:suppressAutoHyphens/>
      <w:spacing w:after="0" w:line="240" w:lineRule="auto"/>
    </w:pPr>
    <w:rPr>
      <w:rFonts w:ascii="Times New Roman" w:eastAsia="Arial" w:hAnsi="Times New Roman" w:cs="Times New Roman"/>
      <w:sz w:val="20"/>
      <w:szCs w:val="20"/>
      <w:lang w:eastAsia="ar-SA"/>
    </w:rPr>
  </w:style>
  <w:style w:type="character" w:customStyle="1" w:styleId="Titolo3Carattere">
    <w:name w:val="Titolo 3 Carattere"/>
    <w:basedOn w:val="Carpredefinitoparagrafo"/>
    <w:link w:val="Titolo3"/>
    <w:uiPriority w:val="9"/>
    <w:rsid w:val="00106770"/>
    <w:rPr>
      <w:rFonts w:asciiTheme="majorHAnsi" w:eastAsiaTheme="majorEastAsia" w:hAnsiTheme="majorHAnsi" w:cstheme="majorBidi"/>
      <w:b/>
      <w:bCs/>
      <w:noProof/>
      <w:color w:val="0F6FC6" w:themeColor="accent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Tema di Office">
  <a:themeElements>
    <a:clrScheme name="Equinozi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A6E1F28-FEA1-40F7-87DA-517B77B1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17</Pages>
  <Words>2775</Words>
  <Characters>15819</Characters>
  <Application>Microsoft Office Word</Application>
  <DocSecurity>0</DocSecurity>
  <Lines>376</Lines>
  <Paragraphs>232</Paragraphs>
  <ScaleCrop>false</ScaleCrop>
  <HeadingPairs>
    <vt:vector size="2" baseType="variant">
      <vt:variant>
        <vt:lpstr>Titolo</vt:lpstr>
      </vt:variant>
      <vt:variant>
        <vt:i4>1</vt:i4>
      </vt:variant>
    </vt:vector>
  </HeadingPairs>
  <TitlesOfParts>
    <vt:vector size="1" baseType="lpstr">
      <vt:lpstr>Monopoly: Guida all’Uso</vt:lpstr>
    </vt:vector>
  </TitlesOfParts>
  <Company/>
  <LinksUpToDate>false</LinksUpToDate>
  <CharactersWithSpaces>18362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Guida all’Uso</dc:title>
  <dc:creator>Francesco Pontillo; Giuseppe Marolla;Matteo Gagliardi;Ciro Santoro</dc:creator>
  <cp:lastModifiedBy>Fra</cp:lastModifiedBy>
  <cp:revision>56</cp:revision>
  <cp:lastPrinted>2011-08-28T15:19:00Z</cp:lastPrinted>
  <dcterms:created xsi:type="dcterms:W3CDTF">2011-08-22T06:39:00Z</dcterms:created>
  <dcterms:modified xsi:type="dcterms:W3CDTF">2011-08-28T15:20:00Z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1o7HDG63yRLt3taZJY0mBWV4Lrefp-Fb7rn9zDf1O1Hw</vt:lpwstr>
  </property>
  <property fmtid="{D5CDD505-2E9C-101B-9397-08002B2CF9AE}" pid="4" name="Google.Documents.RevisionId">
    <vt:lpwstr>11351133090397584536</vt:lpwstr>
  </property>
  <property fmtid="{D5CDD505-2E9C-101B-9397-08002B2CF9AE}" pid="5" name="Google.Documents.PreviousRevisionId">
    <vt:lpwstr>00003815151260602024</vt:lpwstr>
  </property>
  <property fmtid="{D5CDD505-2E9C-101B-9397-08002B2CF9AE}" pid="6" name="Google.Documents.PluginVersion">
    <vt:lpwstr>2.0.2154.5604</vt:lpwstr>
  </property>
  <property fmtid="{D5CDD505-2E9C-101B-9397-08002B2CF9AE}" pid="7" name="Google.Documents.MergeIncapabilityFlags">
    <vt:i4>0</vt:i4>
  </property>
</Properties>
</file>