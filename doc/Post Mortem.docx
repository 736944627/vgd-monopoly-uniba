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57415534"/>
        <w:docPartObj>
          <w:docPartGallery w:val="Cover Pages"/>
          <w:docPartUnique/>
        </w:docPartObj>
      </w:sdtPr>
      <w:sdtEndPr/>
      <w:sdtContent>
        <w:p w:rsidR="00A93D9B" w:rsidRDefault="005B7107" w:rsidP="00C253C9">
          <w:r>
            <w:drawing>
              <wp:anchor distT="0" distB="0" distL="114300" distR="114300" simplePos="0" relativeHeight="251657215" behindDoc="1" locked="0" layoutInCell="1" allowOverlap="1" wp14:anchorId="2CC42F43" wp14:editId="7D55F946">
                <wp:simplePos x="0" y="0"/>
                <wp:positionH relativeFrom="column">
                  <wp:posOffset>-1538457</wp:posOffset>
                </wp:positionH>
                <wp:positionV relativeFrom="paragraph">
                  <wp:posOffset>-944880</wp:posOffset>
                </wp:positionV>
                <wp:extent cx="8929415" cy="11464777"/>
                <wp:effectExtent l="0" t="0" r="5080" b="3810"/>
                <wp:wrapNone/>
                <wp:docPr id="2" name="Immagine 2" descr="Z:\Workspace\monopoly-uniba\raw\Monopoly Assets\Backgrounds\monopoly_skyline_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Workspace\monopoly-uniba\raw\Monopoly Assets\Backgrounds\monopoly_skyline_green.jpg"/>
                        <pic:cNvPicPr>
                          <a:picLocks noChangeAspect="1" noChangeArrowheads="1"/>
                        </pic:cNvPicPr>
                      </pic:nvPicPr>
                      <pic:blipFill>
                        <a:blip r:embed="rId9">
                          <a:grayscl/>
                          <a:extLst>
                            <a:ext uri="{BEBA8EAE-BF5A-486C-A8C5-ECC9F3942E4B}">
                              <a14:imgProps xmlns:a14="http://schemas.microsoft.com/office/drawing/2010/main">
                                <a14:imgLayer r:embed="rId10">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8929415" cy="11464777"/>
                        </a:xfrm>
                        <a:prstGeom prst="rect">
                          <a:avLst/>
                        </a:prstGeom>
                        <a:noFill/>
                        <a:ln>
                          <a:noFill/>
                        </a:ln>
                        <a:effectLst>
                          <a:glow>
                            <a:schemeClr val="accent1"/>
                          </a:glow>
                        </a:effectLst>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63360" behindDoc="0" locked="0" layoutInCell="1" allowOverlap="1" wp14:anchorId="6648EDC2" wp14:editId="16D62AEF">
                    <wp:simplePos x="0" y="0"/>
                    <wp:positionH relativeFrom="column">
                      <wp:posOffset>-787400</wp:posOffset>
                    </wp:positionH>
                    <wp:positionV relativeFrom="paragraph">
                      <wp:posOffset>-837092</wp:posOffset>
                    </wp:positionV>
                    <wp:extent cx="7685405" cy="1562735"/>
                    <wp:effectExtent l="0" t="0" r="0"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5405" cy="1562735"/>
                            </a:xfrm>
                            <a:prstGeom prst="rect">
                              <a:avLst/>
                            </a:prstGeom>
                            <a:noFill/>
                            <a:ln w="9525">
                              <a:noFill/>
                              <a:miter lim="800000"/>
                              <a:headEnd/>
                              <a:tailEnd/>
                            </a:ln>
                            <a:effectLst>
                              <a:glow>
                                <a:schemeClr val="accent1"/>
                              </a:glow>
                            </a:effectLst>
                          </wps:spPr>
                          <wps:txbx>
                            <w:txbxContent>
                              <w:p w:rsidR="00614C69" w:rsidRPr="004E0A68" w:rsidRDefault="00614C69" w:rsidP="005B7107">
                                <w:pPr>
                                  <w:jc w:val="center"/>
                                  <w:rPr>
                                    <w:rFonts w:ascii="KabobBlack" w:hAnsi="KabobBlack"/>
                                    <w:b/>
                                    <w:sz w:val="16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Change w:id="0" w:author="Fra" w:date="2011-08-22T16:52:00Z">
                                      <w:rPr/>
                                    </w:rPrChange>
                                  </w:rPr>
                                </w:pPr>
                                <w:ins w:id="1" w:author="Fra" w:date="2011-08-22T11:13:00Z">
                                  <w:r w:rsidRPr="004E0A68">
                                    <w:rPr>
                                      <w:rFonts w:ascii="KabobBlack" w:hAnsi="KabobBlack"/>
                                      <w:b/>
                                      <w:sz w:val="16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Change w:id="2" w:author="Fra" w:date="2011-08-22T16:52:00Z">
                                        <w:rPr/>
                                      </w:rPrChange>
                                    </w:rPr>
                                    <w:t>Monopoly</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62pt;margin-top:-65.9pt;width:605.15pt;height:12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" filled="f" stroked="f">
                    <v:textbox>
                      <w:txbxContent>
                        <w:p w:rsidR="00614C69" w:rsidRPr="004E0A68" w:rsidRDefault="00614C69" w:rsidP="005B7107">
                          <w:pPr>
                            <w:jc w:val="center"/>
                            <w:rPr>
                              <w:rFonts w:ascii="KabobBlack" w:hAnsi="KabobBlack"/>
                              <w:b/>
                              <w:sz w:val="16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Change w:id="3" w:author="Fra" w:date="2011-08-22T16:52:00Z">
                                <w:rPr/>
                              </w:rPrChange>
                            </w:rPr>
                          </w:pPr>
                          <w:ins w:id="4" w:author="Fra" w:date="2011-08-22T11:13:00Z">
                            <w:r w:rsidRPr="004E0A68">
                              <w:rPr>
                                <w:rFonts w:ascii="KabobBlack" w:hAnsi="KabobBlack"/>
                                <w:b/>
                                <w:sz w:val="16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Change w:id="5" w:author="Fra" w:date="2011-08-22T16:52:00Z">
                                  <w:rPr/>
                                </w:rPrChange>
                              </w:rPr>
                              <w:t>Monopoly</w:t>
                            </w:r>
                          </w:ins>
                        </w:p>
                      </w:txbxContent>
                    </v:textbox>
                  </v:shape>
                </w:pict>
              </mc:Fallback>
            </mc:AlternateContent>
          </w:r>
        </w:p>
        <w:tbl>
          <w:tblPr>
            <w:tblpPr w:leftFromText="187" w:rightFromText="187" w:bottomFromText="200" w:vertAnchor="page" w:horzAnchor="margin" w:tblpY="13561"/>
            <w:tblOverlap w:val="never"/>
            <w:tblW w:w="9929" w:type="dxa"/>
            <w:tblLook w:val="04A0" w:firstRow="1" w:lastRow="0" w:firstColumn="1" w:lastColumn="0" w:noHBand="0" w:noVBand="1"/>
          </w:tblPr>
          <w:tblGrid>
            <w:gridCol w:w="9929"/>
          </w:tblGrid>
          <w:tr w:rsidR="00A762A5" w:rsidTr="00A762A5">
            <w:trPr>
              <w:trHeight w:val="1614"/>
            </w:trPr>
            <w:tc>
              <w:tcPr>
                <w:tcW w:w="9929" w:type="dxa"/>
                <w:hideMark/>
              </w:tcPr>
              <w:p w:rsidR="00A762A5" w:rsidRDefault="00A762A5" w:rsidP="00A762A5">
                <w:pPr>
                  <w:pStyle w:val="Nessunaspaziatura"/>
                  <w:spacing w:line="276" w:lineRule="auto"/>
                  <w:jc w:val="right"/>
                  <w:rPr>
                    <w:rFonts w:ascii="Kabob" w:hAnsi="Kabob" w:cstheme="minorHAnsi"/>
                    <w:color w:val="000000" w:themeColor="text1"/>
                    <w:sz w:val="32"/>
                    <w:szCs w:val="32"/>
                    <w:lang w:eastAsia="en-US"/>
                  </w:rPr>
                </w:pPr>
                <w:r>
                  <w:rPr>
                    <w:rFonts w:ascii="Kabob" w:hAnsi="Kabob" w:cstheme="minorHAnsi"/>
                    <w:color w:val="000000" w:themeColor="text1"/>
                    <w:sz w:val="32"/>
                    <w:szCs w:val="32"/>
                    <w:lang w:eastAsia="en-US"/>
                  </w:rPr>
                  <w:t>Un progetto curato e realizzato da:</w:t>
                </w:r>
              </w:p>
              <w:p w:rsidR="00A762A5" w:rsidRDefault="00A762A5" w:rsidP="00A762A5">
                <w:pPr>
                  <w:pStyle w:val="Nessunaspaziatura"/>
                  <w:spacing w:line="276" w:lineRule="auto"/>
                  <w:jc w:val="right"/>
                  <w:rPr>
                    <w:rFonts w:ascii="Kabob" w:hAnsi="Kabob" w:cstheme="minorHAnsi"/>
                    <w:color w:val="000000" w:themeColor="text1"/>
                    <w:sz w:val="32"/>
                    <w:szCs w:val="32"/>
                    <w:lang w:eastAsia="en-US"/>
                  </w:rPr>
                </w:pPr>
                <w:r>
                  <w:rPr>
                    <w:rFonts w:ascii="Kabob" w:hAnsi="Kabob" w:cstheme="minorHAnsi"/>
                    <w:color w:val="000000" w:themeColor="text1"/>
                    <w:sz w:val="32"/>
                    <w:szCs w:val="32"/>
                    <w:lang w:eastAsia="en-US"/>
                  </w:rPr>
                  <w:t xml:space="preserve">Francesco </w:t>
                </w:r>
                <w:r>
                  <w:rPr>
                    <w:rFonts w:ascii="Kabob" w:hAnsi="Kabob" w:cstheme="minorHAnsi"/>
                    <w:b/>
                    <w:color w:val="000000" w:themeColor="text1"/>
                    <w:sz w:val="32"/>
                    <w:szCs w:val="32"/>
                    <w:lang w:eastAsia="en-US"/>
                  </w:rPr>
                  <w:t>Pontillo</w:t>
                </w:r>
              </w:p>
              <w:p w:rsidR="00A762A5" w:rsidRDefault="00A762A5" w:rsidP="00A762A5">
                <w:pPr>
                  <w:pStyle w:val="Nessunaspaziatura"/>
                  <w:spacing w:line="276" w:lineRule="auto"/>
                  <w:jc w:val="right"/>
                  <w:rPr>
                    <w:rFonts w:ascii="Kabob" w:hAnsi="Kabob" w:cstheme="minorHAnsi"/>
                    <w:color w:val="000000" w:themeColor="text1"/>
                    <w:sz w:val="32"/>
                    <w:szCs w:val="32"/>
                    <w:lang w:eastAsia="en-US"/>
                  </w:rPr>
                </w:pPr>
                <w:r>
                  <w:rPr>
                    <w:rFonts w:ascii="Kabob" w:hAnsi="Kabob" w:cstheme="minorHAnsi"/>
                    <w:color w:val="000000" w:themeColor="text1"/>
                    <w:sz w:val="32"/>
                    <w:szCs w:val="32"/>
                    <w:lang w:eastAsia="en-US"/>
                  </w:rPr>
                  <w:t xml:space="preserve">Giuseppe </w:t>
                </w:r>
                <w:r>
                  <w:rPr>
                    <w:rFonts w:ascii="Kabob" w:hAnsi="Kabob" w:cstheme="minorHAnsi"/>
                    <w:b/>
                    <w:color w:val="000000" w:themeColor="text1"/>
                    <w:sz w:val="32"/>
                    <w:szCs w:val="32"/>
                    <w:lang w:eastAsia="en-US"/>
                  </w:rPr>
                  <w:t>Marolla</w:t>
                </w:r>
              </w:p>
              <w:p w:rsidR="00A762A5" w:rsidRDefault="00A762A5" w:rsidP="00A762A5">
                <w:pPr>
                  <w:pStyle w:val="Nessunaspaziatura"/>
                  <w:spacing w:line="276" w:lineRule="auto"/>
                  <w:jc w:val="right"/>
                  <w:rPr>
                    <w:rFonts w:ascii="Kabob" w:hAnsi="Kabob" w:cstheme="minorHAnsi"/>
                    <w:color w:val="000000" w:themeColor="text1"/>
                    <w:sz w:val="32"/>
                    <w:szCs w:val="32"/>
                    <w:lang w:eastAsia="en-US"/>
                  </w:rPr>
                </w:pPr>
                <w:r>
                  <w:rPr>
                    <w:rFonts w:ascii="Kabob" w:hAnsi="Kabob" w:cstheme="minorHAnsi"/>
                    <w:color w:val="000000" w:themeColor="text1"/>
                    <w:sz w:val="32"/>
                    <w:szCs w:val="32"/>
                    <w:lang w:eastAsia="en-US"/>
                  </w:rPr>
                  <w:t xml:space="preserve">Matteo </w:t>
                </w:r>
                <w:r>
                  <w:rPr>
                    <w:rFonts w:ascii="Kabob" w:hAnsi="Kabob" w:cstheme="minorHAnsi"/>
                    <w:b/>
                    <w:color w:val="000000" w:themeColor="text1"/>
                    <w:sz w:val="32"/>
                    <w:szCs w:val="32"/>
                    <w:lang w:eastAsia="en-US"/>
                  </w:rPr>
                  <w:t>Gagliardi</w:t>
                </w:r>
              </w:p>
              <w:p w:rsidR="00A762A5" w:rsidRDefault="00A762A5" w:rsidP="00A762A5">
                <w:pPr>
                  <w:pStyle w:val="Nessunaspaziatura"/>
                  <w:spacing w:line="276" w:lineRule="auto"/>
                  <w:jc w:val="right"/>
                  <w:rPr>
                    <w:rFonts w:ascii="Kabob" w:hAnsi="Kabob" w:cstheme="minorHAnsi"/>
                    <w:b/>
                    <w:color w:val="000000" w:themeColor="text1"/>
                    <w:sz w:val="32"/>
                    <w:szCs w:val="32"/>
                    <w:lang w:eastAsia="en-US"/>
                  </w:rPr>
                </w:pPr>
                <w:r>
                  <w:rPr>
                    <w:rFonts w:ascii="Kabob" w:hAnsi="Kabob" w:cstheme="minorHAnsi"/>
                    <w:color w:val="000000" w:themeColor="text1"/>
                    <w:sz w:val="32"/>
                    <w:szCs w:val="32"/>
                    <w:lang w:eastAsia="en-US"/>
                  </w:rPr>
                  <w:t xml:space="preserve">Ciro </w:t>
                </w:r>
                <w:r>
                  <w:rPr>
                    <w:rFonts w:ascii="Kabob" w:hAnsi="Kabob" w:cstheme="minorHAnsi"/>
                    <w:b/>
                    <w:color w:val="000000" w:themeColor="text1"/>
                    <w:sz w:val="32"/>
                    <w:szCs w:val="32"/>
                    <w:lang w:eastAsia="en-US"/>
                  </w:rPr>
                  <w:t>Santoro</w:t>
                </w:r>
              </w:p>
              <w:p w:rsidR="00A762A5" w:rsidRDefault="00A762A5" w:rsidP="00A762A5">
                <w:pPr>
                  <w:pStyle w:val="Nessunaspaziatura"/>
                  <w:spacing w:line="276" w:lineRule="auto"/>
                  <w:jc w:val="right"/>
                  <w:rPr>
                    <w:rFonts w:ascii="Kabob" w:hAnsi="Kabob" w:cstheme="minorHAnsi"/>
                    <w:b/>
                    <w:color w:val="000000" w:themeColor="text1"/>
                    <w:sz w:val="32"/>
                    <w:szCs w:val="32"/>
                    <w:lang w:eastAsia="en-US"/>
                  </w:rPr>
                </w:pPr>
                <w:r>
                  <w:rPr>
                    <w:rFonts w:ascii="Kabob" w:hAnsi="Kabob" w:cstheme="minorHAnsi"/>
                    <w:color w:val="000000" w:themeColor="text1"/>
                    <w:sz w:val="32"/>
                    <w:szCs w:val="32"/>
                    <w:lang w:eastAsia="en-US"/>
                  </w:rPr>
                  <w:t>Maurizio</w:t>
                </w:r>
                <w:r>
                  <w:rPr>
                    <w:rFonts w:ascii="Kabob" w:hAnsi="Kabob" w:cstheme="minorHAnsi"/>
                    <w:b/>
                    <w:color w:val="000000" w:themeColor="text1"/>
                    <w:sz w:val="32"/>
                    <w:szCs w:val="32"/>
                    <w:lang w:eastAsia="en-US"/>
                  </w:rPr>
                  <w:t xml:space="preserve"> De Fano</w:t>
                </w:r>
              </w:p>
            </w:tc>
          </w:tr>
        </w:tbl>
        <w:p w:rsidR="00A93D9B" w:rsidRDefault="005B7107" w:rsidP="009F717E">
          <w:r>
            <mc:AlternateContent>
              <mc:Choice Requires="wps">
                <w:drawing>
                  <wp:anchor distT="0" distB="0" distL="114300" distR="114300" simplePos="0" relativeHeight="251665408" behindDoc="0" locked="0" layoutInCell="1" allowOverlap="1" wp14:anchorId="3139C52D" wp14:editId="104E2B96">
                    <wp:simplePos x="0" y="0"/>
                    <wp:positionH relativeFrom="column">
                      <wp:posOffset>-782955</wp:posOffset>
                    </wp:positionH>
                    <wp:positionV relativeFrom="paragraph">
                      <wp:posOffset>119542</wp:posOffset>
                    </wp:positionV>
                    <wp:extent cx="7685405" cy="614680"/>
                    <wp:effectExtent l="0" t="0" r="0" b="0"/>
                    <wp:wrapNone/>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5405" cy="614680"/>
                            </a:xfrm>
                            <a:prstGeom prst="rect">
                              <a:avLst/>
                            </a:prstGeom>
                            <a:noFill/>
                            <a:ln w="9525">
                              <a:noFill/>
                              <a:miter lim="800000"/>
                              <a:headEnd/>
                              <a:tailEnd/>
                            </a:ln>
                          </wps:spPr>
                          <wps:txbx>
                            <w:txbxContent>
                              <w:p w:rsidR="00614C69" w:rsidRPr="004E0A68" w:rsidRDefault="004E0A68">
                                <w:pPr>
                                  <w:jc w:val="center"/>
                                  <w:rPr>
                                    <w:rFonts w:ascii="KabobBlack" w:hAnsi="KabobBlack"/>
                                    <w:b/>
                                    <w:i/>
                                    <w:sz w:val="48"/>
                                    <w14:glow w14:rad="101600">
                                      <w14:schemeClr w14:val="tx1">
                                        <w14:alpha w14:val="40000"/>
                                      </w14:schemeClr>
                                    </w14:glow>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tx1"/>
                                          </w14:gs>
                                          <w14:gs w14:pos="80000">
                                            <w14:schemeClr w14:val="tx1">
                                              <w14:lumMod w14:val="50000"/>
                                              <w14:lumOff w14:val="50000"/>
                                            </w14:schemeClr>
                                          </w14:gs>
                                        </w14:gsLst>
                                        <w14:lin w14:ang="5400000" w14:scaled="0"/>
                                      </w14:gradFill>
                                      <w14:prstDash w14:val="solid"/>
                                      <w14:round/>
                                    </w14:textOutline>
                                    <w14:textFill>
                                      <w14:solidFill>
                                        <w14:srgbClr w14:val="FFFFFF"/>
                                      </w14:solidFill>
                                    </w14:textFill>
                                    <w:rPrChange w:id="3" w:author="Fra" w:date="2011-08-22T16:52:00Z">
                                      <w:rPr/>
                                    </w:rPrChange>
                                  </w:rPr>
                                  <w:pPrChange w:id="4" w:author="Fra" w:date="2011-08-22T13:06:00Z">
                                    <w:pPr>
                                      <w:pStyle w:val="Nessunaspaziatura"/>
                                      <w:suppressOverlap/>
                                      <w:jc w:val="center"/>
                                    </w:pPr>
                                  </w:pPrChange>
                                </w:pPr>
                                <w:ins w:id="5" w:author="Fra" w:date="2011-08-22T16:51:00Z">
                                  <w:r w:rsidRPr="004E0A68">
                                    <w:rPr>
                                      <w:rFonts w:ascii="KabobBlack" w:hAnsi="KabobBlack"/>
                                      <w:b/>
                                      <w:i/>
                                      <w:sz w:val="48"/>
                                      <w14:glow w14:rad="101600">
                                        <w14:schemeClr w14:val="tx1">
                                          <w14:alpha w14:val="40000"/>
                                        </w14:schemeClr>
                                      </w14:glow>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tx1"/>
                                            </w14:gs>
                                            <w14:gs w14:pos="80000">
                                              <w14:schemeClr w14:val="tx1">
                                                <w14:lumMod w14:val="50000"/>
                                                <w14:lumOff w14:val="50000"/>
                                              </w14:schemeClr>
                                            </w14:gs>
                                          </w14:gsLst>
                                          <w14:lin w14:ang="5400000" w14:scaled="0"/>
                                        </w14:gradFill>
                                        <w14:prstDash w14:val="solid"/>
                                        <w14:round/>
                                      </w14:textOutline>
                                      <w14:textFill>
                                        <w14:solidFill>
                                          <w14:srgbClr w14:val="FFFFFF"/>
                                        </w14:solidFill>
                                      </w14:textFill>
                                      <w:rPrChange w:id="6" w:author="Fra" w:date="2011-08-22T16:52:00Z">
                                        <w:rPr>
                                          <w:rFonts w:ascii="KabobBlack" w:hAnsi="KabobBlack"/>
                                          <w:b/>
                                          <w:i/>
                                          <w:sz w:val="48"/>
                                          <w14:glow w14:rad="101600">
                                            <w14:schemeClr w14:val="accent5">
                                              <w14:alpha w14:val="40000"/>
                                              <w14:lumMod w14:val="75000"/>
                                            </w14:schemeClr>
                                          </w14:glow>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5">
                                                    <w14:lumMod w14:val="75000"/>
                                                  </w14:schemeClr>
                                                </w14:gs>
                                                <w14:gs w14:pos="80000">
                                                  <w14:schemeClr w14:val="accent5">
                                                    <w14:lumMod w14:val="60000"/>
                                                    <w14:lumOff w14:val="40000"/>
                                                  </w14:schemeClr>
                                                </w14:gs>
                                              </w14:gsLst>
                                              <w14:lin w14:ang="5400000" w14:scaled="0"/>
                                            </w14:gradFill>
                                            <w14:prstDash w14:val="solid"/>
                                            <w14:round/>
                                          </w14:textOutline>
                                          <w14:textFill>
                                            <w14:solidFill>
                                              <w14:srgbClr w14:val="FFFFFF"/>
                                            </w14:solidFill>
                                          </w14:textFill>
                                        </w:rPr>
                                      </w:rPrChange>
                                    </w:rPr>
                                    <w:t>Post Mortem</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1.65pt;margin-top:9.4pt;width:605.15pt;height:4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" filled="f" stroked="f">
                    <v:textbox>
                      <w:txbxContent>
                        <w:p w:rsidR="00614C69" w:rsidRPr="004E0A68" w:rsidRDefault="004E0A68">
                          <w:pPr>
                            <w:jc w:val="center"/>
                            <w:rPr>
                              <w:rFonts w:ascii="KabobBlack" w:hAnsi="KabobBlack"/>
                              <w:b/>
                              <w:i/>
                              <w:sz w:val="48"/>
                              <w14:glow w14:rad="101600">
                                <w14:schemeClr w14:val="tx1">
                                  <w14:alpha w14:val="40000"/>
                                </w14:schemeClr>
                              </w14:glow>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tx1"/>
                                    </w14:gs>
                                    <w14:gs w14:pos="80000">
                                      <w14:schemeClr w14:val="tx1">
                                        <w14:lumMod w14:val="50000"/>
                                        <w14:lumOff w14:val="50000"/>
                                      </w14:schemeClr>
                                    </w14:gs>
                                  </w14:gsLst>
                                  <w14:lin w14:ang="5400000" w14:scaled="0"/>
                                </w14:gradFill>
                                <w14:prstDash w14:val="solid"/>
                                <w14:round/>
                              </w14:textOutline>
                              <w14:textFill>
                                <w14:solidFill>
                                  <w14:srgbClr w14:val="FFFFFF"/>
                                </w14:solidFill>
                              </w14:textFill>
                              <w:rPrChange w:id="11" w:author="Fra" w:date="2011-08-22T16:52:00Z">
                                <w:rPr/>
                              </w:rPrChange>
                            </w:rPr>
                            <w:pPrChange w:id="12" w:author="Fra" w:date="2011-08-22T13:06:00Z">
                              <w:pPr>
                                <w:pStyle w:val="Nessunaspaziatura"/>
                                <w:suppressOverlap/>
                                <w:jc w:val="center"/>
                              </w:pPr>
                            </w:pPrChange>
                          </w:pPr>
                          <w:ins w:id="13" w:author="Fra" w:date="2011-08-22T16:51:00Z">
                            <w:r w:rsidRPr="004E0A68">
                              <w:rPr>
                                <w:rFonts w:ascii="KabobBlack" w:hAnsi="KabobBlack"/>
                                <w:b/>
                                <w:i/>
                                <w:sz w:val="48"/>
                                <w14:glow w14:rad="101600">
                                  <w14:schemeClr w14:val="tx1">
                                    <w14:alpha w14:val="40000"/>
                                  </w14:schemeClr>
                                </w14:glow>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tx1"/>
                                      </w14:gs>
                                      <w14:gs w14:pos="80000">
                                        <w14:schemeClr w14:val="tx1">
                                          <w14:lumMod w14:val="50000"/>
                                          <w14:lumOff w14:val="50000"/>
                                        </w14:schemeClr>
                                      </w14:gs>
                                    </w14:gsLst>
                                    <w14:lin w14:ang="5400000" w14:scaled="0"/>
                                  </w14:gradFill>
                                  <w14:prstDash w14:val="solid"/>
                                  <w14:round/>
                                </w14:textOutline>
                                <w14:textFill>
                                  <w14:solidFill>
                                    <w14:srgbClr w14:val="FFFFFF"/>
                                  </w14:solidFill>
                                </w14:textFill>
                                <w:rPrChange w:id="14" w:author="Fra" w:date="2011-08-22T16:52:00Z">
                                  <w:rPr>
                                    <w:rFonts w:ascii="KabobBlack" w:hAnsi="KabobBlack"/>
                                    <w:b/>
                                    <w:i/>
                                    <w:sz w:val="48"/>
                                    <w14:glow w14:rad="101600">
                                      <w14:schemeClr w14:val="accent5">
                                        <w14:alpha w14:val="40000"/>
                                        <w14:lumMod w14:val="75000"/>
                                      </w14:schemeClr>
                                    </w14:glow>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5">
                                              <w14:lumMod w14:val="75000"/>
                                            </w14:schemeClr>
                                          </w14:gs>
                                          <w14:gs w14:pos="80000">
                                            <w14:schemeClr w14:val="accent5">
                                              <w14:lumMod w14:val="60000"/>
                                              <w14:lumOff w14:val="40000"/>
                                            </w14:schemeClr>
                                          </w14:gs>
                                        </w14:gsLst>
                                        <w14:lin w14:ang="5400000" w14:scaled="0"/>
                                      </w14:gradFill>
                                      <w14:prstDash w14:val="solid"/>
                                      <w14:round/>
                                    </w14:textOutline>
                                    <w14:textFill>
                                      <w14:solidFill>
                                        <w14:srgbClr w14:val="FFFFFF"/>
                                      </w14:solidFill>
                                    </w14:textFill>
                                  </w:rPr>
                                </w:rPrChange>
                              </w:rPr>
                              <w:t>Post Mortem</w:t>
                            </w:r>
                          </w:ins>
                        </w:p>
                      </w:txbxContent>
                    </v:textbox>
                  </v:shape>
                </w:pict>
              </mc:Fallback>
            </mc:AlternateContent>
          </w:r>
          <w:r w:rsidR="00A93D9B">
            <w:br w:type="page"/>
          </w:r>
        </w:p>
      </w:sdtContent>
    </w:sdt>
    <w:p w:rsidR="00614C69" w:rsidRDefault="00614C69" w:rsidP="002775A3">
      <w:pPr>
        <w:sectPr w:rsidR="00614C69" w:rsidSect="00A93D9B">
          <w:footerReference w:type="first" r:id="rId11"/>
          <w:pgSz w:w="11906" w:h="16838"/>
          <w:pgMar w:top="1417" w:right="1134" w:bottom="1134" w:left="1134" w:header="708" w:footer="708" w:gutter="0"/>
          <w:pgNumType w:start="0"/>
          <w:cols w:space="708"/>
          <w:titlePg/>
          <w:docGrid w:linePitch="360"/>
        </w:sectPr>
      </w:pPr>
    </w:p>
    <w:p w:rsidR="00D345D1" w:rsidRDefault="00D345D1" w:rsidP="00BC537D"/>
    <w:p w:rsidR="00D345D1" w:rsidRDefault="00D345D1">
      <w:pPr>
        <w:spacing w:after="200"/>
        <w:jc w:val="left"/>
      </w:pPr>
      <w:r>
        <w:br w:type="page"/>
      </w:r>
    </w:p>
    <w:sdt>
      <w:sdtPr>
        <w:rPr>
          <w:rFonts w:asciiTheme="minorHAnsi" w:eastAsiaTheme="minorHAnsi" w:hAnsiTheme="minorHAnsi" w:cstheme="minorBidi"/>
          <w:b w:val="0"/>
          <w:bCs w:val="0"/>
          <w:noProof/>
          <w:color w:val="auto"/>
          <w:sz w:val="22"/>
          <w:szCs w:val="22"/>
        </w:rPr>
        <w:id w:val="-11542970"/>
        <w:docPartObj>
          <w:docPartGallery w:val="Table of Contents"/>
          <w:docPartUnique/>
        </w:docPartObj>
      </w:sdtPr>
      <w:sdtEndPr/>
      <w:sdtContent>
        <w:p w:rsidR="00F82A5D" w:rsidRDefault="00F82A5D">
          <w:pPr>
            <w:pStyle w:val="Titolosommario"/>
          </w:pPr>
          <w:r>
            <w:t>Sommario</w:t>
          </w:r>
        </w:p>
        <w:p w:rsidR="00F82A5D" w:rsidRPr="00BC537D" w:rsidRDefault="00F82A5D" w:rsidP="00BC537D">
          <w:pPr>
            <w:rPr>
              <w:sz w:val="20"/>
            </w:rPr>
          </w:pPr>
        </w:p>
        <w:p w:rsidR="00BE65DC" w:rsidRPr="008272E1" w:rsidRDefault="00F82A5D" w:rsidP="008272E1">
          <w:pPr>
            <w:pStyle w:val="Sommario1"/>
            <w:rPr>
              <w:rFonts w:eastAsiaTheme="minorEastAsia"/>
              <w:sz w:val="26"/>
              <w:szCs w:val="26"/>
            </w:rPr>
          </w:pPr>
          <w:r w:rsidRPr="00BC537D">
            <w:fldChar w:fldCharType="begin"/>
          </w:r>
          <w:r w:rsidRPr="00BC537D">
            <w:instrText xml:space="preserve"> TOC \o "1-3" \h \z \u </w:instrText>
          </w:r>
          <w:r w:rsidRPr="00BC537D">
            <w:fldChar w:fldCharType="separate"/>
          </w:r>
          <w:hyperlink w:anchor="_Toc301821988" w:history="1">
            <w:r w:rsidR="00BE65DC" w:rsidRPr="008272E1">
              <w:rPr>
                <w:rStyle w:val="Collegamentoipertestuale"/>
                <w:sz w:val="26"/>
                <w:szCs w:val="26"/>
              </w:rPr>
              <w:t>Introduzione</w:t>
            </w:r>
            <w:r w:rsidR="00BE65DC" w:rsidRPr="008272E1">
              <w:rPr>
                <w:webHidden/>
                <w:sz w:val="26"/>
                <w:szCs w:val="26"/>
              </w:rPr>
              <w:tab/>
            </w:r>
            <w:r w:rsidR="00BE65DC" w:rsidRPr="008272E1">
              <w:rPr>
                <w:webHidden/>
                <w:sz w:val="26"/>
                <w:szCs w:val="26"/>
              </w:rPr>
              <w:fldChar w:fldCharType="begin"/>
            </w:r>
            <w:r w:rsidR="00BE65DC" w:rsidRPr="008272E1">
              <w:rPr>
                <w:webHidden/>
                <w:sz w:val="26"/>
                <w:szCs w:val="26"/>
              </w:rPr>
              <w:instrText xml:space="preserve"> PAGEREF _Toc301821988 \h </w:instrText>
            </w:r>
            <w:r w:rsidR="00BE65DC" w:rsidRPr="008272E1">
              <w:rPr>
                <w:webHidden/>
                <w:sz w:val="26"/>
                <w:szCs w:val="26"/>
              </w:rPr>
            </w:r>
            <w:r w:rsidR="00BE65DC" w:rsidRPr="008272E1">
              <w:rPr>
                <w:webHidden/>
                <w:sz w:val="26"/>
                <w:szCs w:val="26"/>
              </w:rPr>
              <w:fldChar w:fldCharType="separate"/>
            </w:r>
            <w:r w:rsidR="00BE6D46">
              <w:rPr>
                <w:webHidden/>
                <w:sz w:val="26"/>
                <w:szCs w:val="26"/>
              </w:rPr>
              <w:t>1</w:t>
            </w:r>
            <w:r w:rsidR="00BE65DC" w:rsidRPr="008272E1">
              <w:rPr>
                <w:webHidden/>
                <w:sz w:val="26"/>
                <w:szCs w:val="26"/>
              </w:rPr>
              <w:fldChar w:fldCharType="end"/>
            </w:r>
          </w:hyperlink>
        </w:p>
        <w:p w:rsidR="00BE65DC" w:rsidRPr="008272E1" w:rsidRDefault="00BE6D46" w:rsidP="008272E1">
          <w:pPr>
            <w:pStyle w:val="Sommario1"/>
            <w:rPr>
              <w:rFonts w:eastAsiaTheme="minorEastAsia"/>
              <w:sz w:val="26"/>
              <w:szCs w:val="26"/>
            </w:rPr>
          </w:pPr>
          <w:hyperlink w:anchor="_Toc301821989" w:history="1">
            <w:r w:rsidR="00BE65DC" w:rsidRPr="008272E1">
              <w:rPr>
                <w:rStyle w:val="Collegamentoipertestuale"/>
                <w:sz w:val="26"/>
                <w:szCs w:val="26"/>
              </w:rPr>
              <w:t>Downsides</w:t>
            </w:r>
            <w:r w:rsidR="00BE65DC" w:rsidRPr="008272E1">
              <w:rPr>
                <w:webHidden/>
                <w:sz w:val="26"/>
                <w:szCs w:val="26"/>
              </w:rPr>
              <w:tab/>
            </w:r>
            <w:r w:rsidR="00BE65DC" w:rsidRPr="008272E1">
              <w:rPr>
                <w:webHidden/>
                <w:sz w:val="26"/>
                <w:szCs w:val="26"/>
              </w:rPr>
              <w:fldChar w:fldCharType="begin"/>
            </w:r>
            <w:r w:rsidR="00BE65DC" w:rsidRPr="008272E1">
              <w:rPr>
                <w:webHidden/>
                <w:sz w:val="26"/>
                <w:szCs w:val="26"/>
              </w:rPr>
              <w:instrText xml:space="preserve"> PAGEREF _Toc301821989 \h </w:instrText>
            </w:r>
            <w:r w:rsidR="00BE65DC" w:rsidRPr="008272E1">
              <w:rPr>
                <w:webHidden/>
                <w:sz w:val="26"/>
                <w:szCs w:val="26"/>
              </w:rPr>
            </w:r>
            <w:r w:rsidR="00BE65DC" w:rsidRPr="008272E1">
              <w:rPr>
                <w:webHidden/>
                <w:sz w:val="26"/>
                <w:szCs w:val="26"/>
              </w:rPr>
              <w:fldChar w:fldCharType="separate"/>
            </w:r>
            <w:r>
              <w:rPr>
                <w:webHidden/>
                <w:sz w:val="26"/>
                <w:szCs w:val="26"/>
              </w:rPr>
              <w:t>2</w:t>
            </w:r>
            <w:r w:rsidR="00BE65DC" w:rsidRPr="008272E1">
              <w:rPr>
                <w:webHidden/>
                <w:sz w:val="26"/>
                <w:szCs w:val="26"/>
              </w:rPr>
              <w:fldChar w:fldCharType="end"/>
            </w:r>
          </w:hyperlink>
        </w:p>
        <w:p w:rsidR="00BE65DC" w:rsidRDefault="00BE6D46">
          <w:pPr>
            <w:pStyle w:val="Sommario2"/>
            <w:rPr>
              <w:rFonts w:eastAsiaTheme="minorEastAsia"/>
              <w:sz w:val="22"/>
            </w:rPr>
          </w:pPr>
          <w:hyperlink w:anchor="_Toc301821990" w:history="1">
            <w:r w:rsidR="00BE65DC" w:rsidRPr="0060721F">
              <w:rPr>
                <w:rStyle w:val="Collegamentoipertestuale"/>
              </w:rPr>
              <w:t>Partenza a freddo</w:t>
            </w:r>
            <w:r w:rsidR="00BE65DC">
              <w:rPr>
                <w:webHidden/>
              </w:rPr>
              <w:tab/>
            </w:r>
            <w:r w:rsidR="00BE65DC">
              <w:rPr>
                <w:webHidden/>
              </w:rPr>
              <w:fldChar w:fldCharType="begin"/>
            </w:r>
            <w:r w:rsidR="00BE65DC">
              <w:rPr>
                <w:webHidden/>
              </w:rPr>
              <w:instrText xml:space="preserve"> PAGEREF _Toc301821990 \h </w:instrText>
            </w:r>
            <w:r w:rsidR="00BE65DC">
              <w:rPr>
                <w:webHidden/>
              </w:rPr>
            </w:r>
            <w:r w:rsidR="00BE65DC">
              <w:rPr>
                <w:webHidden/>
              </w:rPr>
              <w:fldChar w:fldCharType="separate"/>
            </w:r>
            <w:r>
              <w:rPr>
                <w:webHidden/>
              </w:rPr>
              <w:t>2</w:t>
            </w:r>
            <w:r w:rsidR="00BE65DC">
              <w:rPr>
                <w:webHidden/>
              </w:rPr>
              <w:fldChar w:fldCharType="end"/>
            </w:r>
          </w:hyperlink>
        </w:p>
        <w:p w:rsidR="00BE65DC" w:rsidRDefault="00BE6D46">
          <w:pPr>
            <w:pStyle w:val="Sommario2"/>
            <w:rPr>
              <w:rFonts w:eastAsiaTheme="minorEastAsia"/>
              <w:sz w:val="22"/>
            </w:rPr>
          </w:pPr>
          <w:hyperlink w:anchor="_Toc301821991" w:history="1">
            <w:r w:rsidR="00BE65DC" w:rsidRPr="0060721F">
              <w:rPr>
                <w:rStyle w:val="Collegamentoipertestuale"/>
              </w:rPr>
              <w:t>Dettagli caselle</w:t>
            </w:r>
            <w:r w:rsidR="00BE65DC">
              <w:rPr>
                <w:webHidden/>
              </w:rPr>
              <w:tab/>
            </w:r>
            <w:r w:rsidR="00BE65DC">
              <w:rPr>
                <w:webHidden/>
              </w:rPr>
              <w:fldChar w:fldCharType="begin"/>
            </w:r>
            <w:r w:rsidR="00BE65DC">
              <w:rPr>
                <w:webHidden/>
              </w:rPr>
              <w:instrText xml:space="preserve"> PAGEREF _Toc301821991 \h </w:instrText>
            </w:r>
            <w:r w:rsidR="00BE65DC">
              <w:rPr>
                <w:webHidden/>
              </w:rPr>
            </w:r>
            <w:r w:rsidR="00BE65DC">
              <w:rPr>
                <w:webHidden/>
              </w:rPr>
              <w:fldChar w:fldCharType="separate"/>
            </w:r>
            <w:r>
              <w:rPr>
                <w:webHidden/>
              </w:rPr>
              <w:t>2</w:t>
            </w:r>
            <w:r w:rsidR="00BE65DC">
              <w:rPr>
                <w:webHidden/>
              </w:rPr>
              <w:fldChar w:fldCharType="end"/>
            </w:r>
          </w:hyperlink>
        </w:p>
        <w:p w:rsidR="00BE65DC" w:rsidRDefault="00BE6D46">
          <w:pPr>
            <w:pStyle w:val="Sommario2"/>
            <w:rPr>
              <w:rFonts w:eastAsiaTheme="minorEastAsia"/>
              <w:sz w:val="22"/>
            </w:rPr>
          </w:pPr>
          <w:hyperlink w:anchor="_Toc301821992" w:history="1">
            <w:r w:rsidR="00BE65DC" w:rsidRPr="0060721F">
              <w:rPr>
                <w:rStyle w:val="Collegamentoipertestuale"/>
              </w:rPr>
              <w:t>Regole “Monopoly”</w:t>
            </w:r>
            <w:r w:rsidR="00BE65DC">
              <w:rPr>
                <w:webHidden/>
              </w:rPr>
              <w:tab/>
            </w:r>
            <w:r w:rsidR="00BE65DC">
              <w:rPr>
                <w:webHidden/>
              </w:rPr>
              <w:fldChar w:fldCharType="begin"/>
            </w:r>
            <w:r w:rsidR="00BE65DC">
              <w:rPr>
                <w:webHidden/>
              </w:rPr>
              <w:instrText xml:space="preserve"> PAGEREF _Toc301821992 \h </w:instrText>
            </w:r>
            <w:r w:rsidR="00BE65DC">
              <w:rPr>
                <w:webHidden/>
              </w:rPr>
            </w:r>
            <w:r w:rsidR="00BE65DC">
              <w:rPr>
                <w:webHidden/>
              </w:rPr>
              <w:fldChar w:fldCharType="separate"/>
            </w:r>
            <w:r>
              <w:rPr>
                <w:webHidden/>
              </w:rPr>
              <w:t>2</w:t>
            </w:r>
            <w:r w:rsidR="00BE65DC">
              <w:rPr>
                <w:webHidden/>
              </w:rPr>
              <w:fldChar w:fldCharType="end"/>
            </w:r>
          </w:hyperlink>
        </w:p>
        <w:p w:rsidR="00BE65DC" w:rsidRDefault="00BE6D46">
          <w:pPr>
            <w:pStyle w:val="Sommario2"/>
            <w:rPr>
              <w:rFonts w:eastAsiaTheme="minorEastAsia"/>
              <w:sz w:val="22"/>
            </w:rPr>
          </w:pPr>
          <w:hyperlink w:anchor="_Toc301821993" w:history="1">
            <w:r w:rsidR="00BE65DC" w:rsidRPr="0060721F">
              <w:rPr>
                <w:rStyle w:val="Collegamentoipertestuale"/>
              </w:rPr>
              <w:t>GUI</w:t>
            </w:r>
            <w:r w:rsidR="00BE65DC">
              <w:rPr>
                <w:webHidden/>
              </w:rPr>
              <w:tab/>
            </w:r>
            <w:r w:rsidR="00BE65DC">
              <w:rPr>
                <w:webHidden/>
              </w:rPr>
              <w:fldChar w:fldCharType="begin"/>
            </w:r>
            <w:r w:rsidR="00BE65DC">
              <w:rPr>
                <w:webHidden/>
              </w:rPr>
              <w:instrText xml:space="preserve"> PAGEREF _Toc301821993 \h </w:instrText>
            </w:r>
            <w:r w:rsidR="00BE65DC">
              <w:rPr>
                <w:webHidden/>
              </w:rPr>
            </w:r>
            <w:r w:rsidR="00BE65DC">
              <w:rPr>
                <w:webHidden/>
              </w:rPr>
              <w:fldChar w:fldCharType="separate"/>
            </w:r>
            <w:r>
              <w:rPr>
                <w:webHidden/>
              </w:rPr>
              <w:t>2</w:t>
            </w:r>
            <w:r w:rsidR="00BE65DC">
              <w:rPr>
                <w:webHidden/>
              </w:rPr>
              <w:fldChar w:fldCharType="end"/>
            </w:r>
          </w:hyperlink>
        </w:p>
        <w:p w:rsidR="00BE65DC" w:rsidRDefault="00BE6D46">
          <w:pPr>
            <w:pStyle w:val="Sommario2"/>
            <w:rPr>
              <w:rFonts w:eastAsiaTheme="minorEastAsia"/>
              <w:sz w:val="22"/>
            </w:rPr>
          </w:pPr>
          <w:hyperlink w:anchor="_Toc301821994" w:history="1">
            <w:r w:rsidR="00BE65DC" w:rsidRPr="0060721F">
              <w:rPr>
                <w:rStyle w:val="Collegamentoipertestuale"/>
              </w:rPr>
              <w:t>Unity 3D</w:t>
            </w:r>
            <w:r w:rsidR="00BE65DC">
              <w:rPr>
                <w:webHidden/>
              </w:rPr>
              <w:tab/>
            </w:r>
            <w:r w:rsidR="00BE65DC">
              <w:rPr>
                <w:webHidden/>
              </w:rPr>
              <w:fldChar w:fldCharType="begin"/>
            </w:r>
            <w:r w:rsidR="00BE65DC">
              <w:rPr>
                <w:webHidden/>
              </w:rPr>
              <w:instrText xml:space="preserve"> PAGEREF _Toc301821994 \h </w:instrText>
            </w:r>
            <w:r w:rsidR="00BE65DC">
              <w:rPr>
                <w:webHidden/>
              </w:rPr>
            </w:r>
            <w:r w:rsidR="00BE65DC">
              <w:rPr>
                <w:webHidden/>
              </w:rPr>
              <w:fldChar w:fldCharType="separate"/>
            </w:r>
            <w:r>
              <w:rPr>
                <w:webHidden/>
              </w:rPr>
              <w:t>2</w:t>
            </w:r>
            <w:r w:rsidR="00BE65DC">
              <w:rPr>
                <w:webHidden/>
              </w:rPr>
              <w:fldChar w:fldCharType="end"/>
            </w:r>
          </w:hyperlink>
        </w:p>
        <w:p w:rsidR="00BE65DC" w:rsidRPr="008272E1" w:rsidRDefault="00BE6D46" w:rsidP="008272E1">
          <w:pPr>
            <w:pStyle w:val="Sommario1"/>
            <w:rPr>
              <w:rFonts w:eastAsiaTheme="minorEastAsia"/>
              <w:sz w:val="26"/>
              <w:szCs w:val="26"/>
            </w:rPr>
          </w:pPr>
          <w:hyperlink w:anchor="_Toc301821995" w:history="1">
            <w:r w:rsidR="00BE65DC" w:rsidRPr="008272E1">
              <w:rPr>
                <w:rStyle w:val="Collegamentoipertestuale"/>
                <w:sz w:val="26"/>
                <w:szCs w:val="26"/>
              </w:rPr>
              <w:t>Upsides</w:t>
            </w:r>
            <w:r w:rsidR="00BE65DC" w:rsidRPr="008272E1">
              <w:rPr>
                <w:webHidden/>
                <w:sz w:val="26"/>
                <w:szCs w:val="26"/>
              </w:rPr>
              <w:tab/>
            </w:r>
            <w:r w:rsidR="00BE65DC" w:rsidRPr="008272E1">
              <w:rPr>
                <w:webHidden/>
                <w:sz w:val="26"/>
                <w:szCs w:val="26"/>
              </w:rPr>
              <w:fldChar w:fldCharType="begin"/>
            </w:r>
            <w:r w:rsidR="00BE65DC" w:rsidRPr="008272E1">
              <w:rPr>
                <w:webHidden/>
                <w:sz w:val="26"/>
                <w:szCs w:val="26"/>
              </w:rPr>
              <w:instrText xml:space="preserve"> PAGEREF _Toc301821995 \h </w:instrText>
            </w:r>
            <w:r w:rsidR="00BE65DC" w:rsidRPr="008272E1">
              <w:rPr>
                <w:webHidden/>
                <w:sz w:val="26"/>
                <w:szCs w:val="26"/>
              </w:rPr>
            </w:r>
            <w:r w:rsidR="00BE65DC" w:rsidRPr="008272E1">
              <w:rPr>
                <w:webHidden/>
                <w:sz w:val="26"/>
                <w:szCs w:val="26"/>
              </w:rPr>
              <w:fldChar w:fldCharType="separate"/>
            </w:r>
            <w:r>
              <w:rPr>
                <w:webHidden/>
                <w:sz w:val="26"/>
                <w:szCs w:val="26"/>
              </w:rPr>
              <w:t>3</w:t>
            </w:r>
            <w:r w:rsidR="00BE65DC" w:rsidRPr="008272E1">
              <w:rPr>
                <w:webHidden/>
                <w:sz w:val="26"/>
                <w:szCs w:val="26"/>
              </w:rPr>
              <w:fldChar w:fldCharType="end"/>
            </w:r>
          </w:hyperlink>
        </w:p>
        <w:p w:rsidR="00BE65DC" w:rsidRDefault="00BE6D46">
          <w:pPr>
            <w:pStyle w:val="Sommario2"/>
            <w:rPr>
              <w:rFonts w:eastAsiaTheme="minorEastAsia"/>
              <w:sz w:val="22"/>
            </w:rPr>
          </w:pPr>
          <w:hyperlink w:anchor="_Toc301821996" w:history="1">
            <w:r w:rsidR="00BE65DC" w:rsidRPr="0060721F">
              <w:rPr>
                <w:rStyle w:val="Collegamentoipertestuale"/>
              </w:rPr>
              <w:t>Menu</w:t>
            </w:r>
            <w:r w:rsidR="00BE65DC">
              <w:rPr>
                <w:webHidden/>
              </w:rPr>
              <w:tab/>
            </w:r>
            <w:r w:rsidR="00BE65DC">
              <w:rPr>
                <w:webHidden/>
              </w:rPr>
              <w:fldChar w:fldCharType="begin"/>
            </w:r>
            <w:r w:rsidR="00BE65DC">
              <w:rPr>
                <w:webHidden/>
              </w:rPr>
              <w:instrText xml:space="preserve"> PAGEREF _Toc301821996 \h </w:instrText>
            </w:r>
            <w:r w:rsidR="00BE65DC">
              <w:rPr>
                <w:webHidden/>
              </w:rPr>
            </w:r>
            <w:r w:rsidR="00BE65DC">
              <w:rPr>
                <w:webHidden/>
              </w:rPr>
              <w:fldChar w:fldCharType="separate"/>
            </w:r>
            <w:r>
              <w:rPr>
                <w:webHidden/>
              </w:rPr>
              <w:t>3</w:t>
            </w:r>
            <w:r w:rsidR="00BE65DC">
              <w:rPr>
                <w:webHidden/>
              </w:rPr>
              <w:fldChar w:fldCharType="end"/>
            </w:r>
          </w:hyperlink>
        </w:p>
        <w:p w:rsidR="00BE65DC" w:rsidRDefault="00BE6D46">
          <w:pPr>
            <w:pStyle w:val="Sommario2"/>
            <w:rPr>
              <w:rFonts w:eastAsiaTheme="minorEastAsia"/>
              <w:sz w:val="22"/>
            </w:rPr>
          </w:pPr>
          <w:hyperlink w:anchor="_Toc301821997" w:history="1">
            <w:r w:rsidR="00BE65DC" w:rsidRPr="0060721F">
              <w:rPr>
                <w:rStyle w:val="Collegamentoipertestuale"/>
              </w:rPr>
              <w:t>Board principale</w:t>
            </w:r>
            <w:r w:rsidR="00BE65DC">
              <w:rPr>
                <w:webHidden/>
              </w:rPr>
              <w:tab/>
            </w:r>
            <w:r w:rsidR="00BE65DC">
              <w:rPr>
                <w:webHidden/>
              </w:rPr>
              <w:fldChar w:fldCharType="begin"/>
            </w:r>
            <w:r w:rsidR="00BE65DC">
              <w:rPr>
                <w:webHidden/>
              </w:rPr>
              <w:instrText xml:space="preserve"> PAGEREF _Toc301821997 \h </w:instrText>
            </w:r>
            <w:r w:rsidR="00BE65DC">
              <w:rPr>
                <w:webHidden/>
              </w:rPr>
            </w:r>
            <w:r w:rsidR="00BE65DC">
              <w:rPr>
                <w:webHidden/>
              </w:rPr>
              <w:fldChar w:fldCharType="separate"/>
            </w:r>
            <w:r>
              <w:rPr>
                <w:webHidden/>
              </w:rPr>
              <w:t>3</w:t>
            </w:r>
            <w:r w:rsidR="00BE65DC">
              <w:rPr>
                <w:webHidden/>
              </w:rPr>
              <w:fldChar w:fldCharType="end"/>
            </w:r>
          </w:hyperlink>
        </w:p>
        <w:p w:rsidR="00BE65DC" w:rsidRDefault="00BE6D46">
          <w:pPr>
            <w:pStyle w:val="Sommario2"/>
            <w:rPr>
              <w:rFonts w:eastAsiaTheme="minorEastAsia"/>
              <w:sz w:val="22"/>
            </w:rPr>
          </w:pPr>
          <w:hyperlink w:anchor="_Toc301821998" w:history="1">
            <w:r w:rsidR="00BE65DC" w:rsidRPr="0060721F">
              <w:rPr>
                <w:rStyle w:val="Collegamentoipertestuale"/>
              </w:rPr>
              <w:t>Lancio dadi</w:t>
            </w:r>
            <w:r w:rsidR="00BE65DC">
              <w:rPr>
                <w:webHidden/>
              </w:rPr>
              <w:tab/>
            </w:r>
            <w:r w:rsidR="00BE65DC">
              <w:rPr>
                <w:webHidden/>
              </w:rPr>
              <w:fldChar w:fldCharType="begin"/>
            </w:r>
            <w:r w:rsidR="00BE65DC">
              <w:rPr>
                <w:webHidden/>
              </w:rPr>
              <w:instrText xml:space="preserve"> PAGEREF _Toc301821998 \h </w:instrText>
            </w:r>
            <w:r w:rsidR="00BE65DC">
              <w:rPr>
                <w:webHidden/>
              </w:rPr>
            </w:r>
            <w:r w:rsidR="00BE65DC">
              <w:rPr>
                <w:webHidden/>
              </w:rPr>
              <w:fldChar w:fldCharType="separate"/>
            </w:r>
            <w:r>
              <w:rPr>
                <w:webHidden/>
              </w:rPr>
              <w:t>3</w:t>
            </w:r>
            <w:r w:rsidR="00BE65DC">
              <w:rPr>
                <w:webHidden/>
              </w:rPr>
              <w:fldChar w:fldCharType="end"/>
            </w:r>
          </w:hyperlink>
        </w:p>
        <w:p w:rsidR="00BE65DC" w:rsidRDefault="00BE6D46">
          <w:pPr>
            <w:pStyle w:val="Sommario2"/>
            <w:rPr>
              <w:rFonts w:eastAsiaTheme="minorEastAsia"/>
              <w:sz w:val="22"/>
            </w:rPr>
          </w:pPr>
          <w:hyperlink w:anchor="_Toc301821999" w:history="1">
            <w:r w:rsidR="00BE65DC" w:rsidRPr="0060721F">
              <w:rPr>
                <w:rStyle w:val="Collegamentoipertestuale"/>
              </w:rPr>
              <w:t>Pedine</w:t>
            </w:r>
            <w:r w:rsidR="00BE65DC">
              <w:rPr>
                <w:webHidden/>
              </w:rPr>
              <w:tab/>
            </w:r>
            <w:r w:rsidR="00BE65DC">
              <w:rPr>
                <w:webHidden/>
              </w:rPr>
              <w:fldChar w:fldCharType="begin"/>
            </w:r>
            <w:r w:rsidR="00BE65DC">
              <w:rPr>
                <w:webHidden/>
              </w:rPr>
              <w:instrText xml:space="preserve"> PAGEREF _Toc301821999 \h </w:instrText>
            </w:r>
            <w:r w:rsidR="00BE65DC">
              <w:rPr>
                <w:webHidden/>
              </w:rPr>
            </w:r>
            <w:r w:rsidR="00BE65DC">
              <w:rPr>
                <w:webHidden/>
              </w:rPr>
              <w:fldChar w:fldCharType="separate"/>
            </w:r>
            <w:r>
              <w:rPr>
                <w:webHidden/>
              </w:rPr>
              <w:t>3</w:t>
            </w:r>
            <w:r w:rsidR="00BE65DC">
              <w:rPr>
                <w:webHidden/>
              </w:rPr>
              <w:fldChar w:fldCharType="end"/>
            </w:r>
          </w:hyperlink>
        </w:p>
        <w:p w:rsidR="00BE65DC" w:rsidRPr="008272E1" w:rsidRDefault="00BE6D46" w:rsidP="008272E1">
          <w:pPr>
            <w:pStyle w:val="Sommario1"/>
            <w:rPr>
              <w:rFonts w:eastAsiaTheme="minorEastAsia"/>
              <w:sz w:val="26"/>
              <w:szCs w:val="26"/>
            </w:rPr>
          </w:pPr>
          <w:hyperlink w:anchor="_Toc301822000" w:history="1">
            <w:r w:rsidR="00BE65DC" w:rsidRPr="008272E1">
              <w:rPr>
                <w:rStyle w:val="Collegamentoipertestuale"/>
                <w:sz w:val="26"/>
                <w:szCs w:val="26"/>
              </w:rPr>
              <w:t>Conclusioni</w:t>
            </w:r>
            <w:r w:rsidR="00BE65DC" w:rsidRPr="008272E1">
              <w:rPr>
                <w:webHidden/>
                <w:sz w:val="26"/>
                <w:szCs w:val="26"/>
              </w:rPr>
              <w:tab/>
            </w:r>
            <w:r w:rsidR="00BE65DC" w:rsidRPr="008272E1">
              <w:rPr>
                <w:webHidden/>
                <w:sz w:val="26"/>
                <w:szCs w:val="26"/>
              </w:rPr>
              <w:fldChar w:fldCharType="begin"/>
            </w:r>
            <w:r w:rsidR="00BE65DC" w:rsidRPr="008272E1">
              <w:rPr>
                <w:webHidden/>
                <w:sz w:val="26"/>
                <w:szCs w:val="26"/>
              </w:rPr>
              <w:instrText xml:space="preserve"> PAGEREF _Toc301822000 \h </w:instrText>
            </w:r>
            <w:r w:rsidR="00BE65DC" w:rsidRPr="008272E1">
              <w:rPr>
                <w:webHidden/>
                <w:sz w:val="26"/>
                <w:szCs w:val="26"/>
              </w:rPr>
            </w:r>
            <w:r w:rsidR="00BE65DC" w:rsidRPr="008272E1">
              <w:rPr>
                <w:webHidden/>
                <w:sz w:val="26"/>
                <w:szCs w:val="26"/>
              </w:rPr>
              <w:fldChar w:fldCharType="separate"/>
            </w:r>
            <w:r>
              <w:rPr>
                <w:webHidden/>
                <w:sz w:val="26"/>
                <w:szCs w:val="26"/>
              </w:rPr>
              <w:t>3</w:t>
            </w:r>
            <w:r w:rsidR="00BE65DC" w:rsidRPr="008272E1">
              <w:rPr>
                <w:webHidden/>
                <w:sz w:val="26"/>
                <w:szCs w:val="26"/>
              </w:rPr>
              <w:fldChar w:fldCharType="end"/>
            </w:r>
          </w:hyperlink>
        </w:p>
        <w:p w:rsidR="00BE65DC" w:rsidRPr="008272E1" w:rsidRDefault="00BE6D46" w:rsidP="008272E1">
          <w:pPr>
            <w:pStyle w:val="Sommario1"/>
            <w:rPr>
              <w:rFonts w:eastAsiaTheme="minorEastAsia"/>
              <w:sz w:val="26"/>
              <w:szCs w:val="26"/>
            </w:rPr>
          </w:pPr>
          <w:hyperlink w:anchor="_Toc301822001" w:history="1">
            <w:r w:rsidR="00BE65DC" w:rsidRPr="008272E1">
              <w:rPr>
                <w:rStyle w:val="Collegamentoipertestuale"/>
                <w:sz w:val="26"/>
                <w:szCs w:val="26"/>
              </w:rPr>
              <w:t>Data Box</w:t>
            </w:r>
            <w:r w:rsidR="00BE65DC" w:rsidRPr="008272E1">
              <w:rPr>
                <w:webHidden/>
                <w:sz w:val="26"/>
                <w:szCs w:val="26"/>
              </w:rPr>
              <w:tab/>
            </w:r>
            <w:r w:rsidR="00BE65DC" w:rsidRPr="008272E1">
              <w:rPr>
                <w:webHidden/>
                <w:sz w:val="26"/>
                <w:szCs w:val="26"/>
              </w:rPr>
              <w:fldChar w:fldCharType="begin"/>
            </w:r>
            <w:r w:rsidR="00BE65DC" w:rsidRPr="008272E1">
              <w:rPr>
                <w:webHidden/>
                <w:sz w:val="26"/>
                <w:szCs w:val="26"/>
              </w:rPr>
              <w:instrText xml:space="preserve"> PAGEREF _Toc301822001 \h </w:instrText>
            </w:r>
            <w:r w:rsidR="00BE65DC" w:rsidRPr="008272E1">
              <w:rPr>
                <w:webHidden/>
                <w:sz w:val="26"/>
                <w:szCs w:val="26"/>
              </w:rPr>
            </w:r>
            <w:r w:rsidR="00BE65DC" w:rsidRPr="008272E1">
              <w:rPr>
                <w:webHidden/>
                <w:sz w:val="26"/>
                <w:szCs w:val="26"/>
              </w:rPr>
              <w:fldChar w:fldCharType="separate"/>
            </w:r>
            <w:r>
              <w:rPr>
                <w:webHidden/>
                <w:sz w:val="26"/>
                <w:szCs w:val="26"/>
              </w:rPr>
              <w:t>4</w:t>
            </w:r>
            <w:r w:rsidR="00BE65DC" w:rsidRPr="008272E1">
              <w:rPr>
                <w:webHidden/>
                <w:sz w:val="26"/>
                <w:szCs w:val="26"/>
              </w:rPr>
              <w:fldChar w:fldCharType="end"/>
            </w:r>
          </w:hyperlink>
        </w:p>
        <w:p w:rsidR="00F82A5D" w:rsidRDefault="00F82A5D">
          <w:r w:rsidRPr="00BC537D">
            <w:rPr>
              <w:b/>
              <w:bCs/>
              <w:sz w:val="24"/>
            </w:rPr>
            <w:fldChar w:fldCharType="end"/>
          </w:r>
        </w:p>
      </w:sdtContent>
    </w:sdt>
    <w:p w:rsidR="00D345D1" w:rsidRDefault="00D345D1">
      <w:pPr>
        <w:spacing w:after="200"/>
        <w:jc w:val="left"/>
      </w:pPr>
    </w:p>
    <w:p w:rsidR="00D345D1" w:rsidRDefault="00D345D1">
      <w:pPr>
        <w:spacing w:after="200"/>
        <w:jc w:val="left"/>
      </w:pPr>
      <w:r>
        <w:br w:type="page"/>
      </w:r>
    </w:p>
    <w:p w:rsidR="00614C69" w:rsidRDefault="00614C69" w:rsidP="00BC537D">
      <w:pPr>
        <w:sectPr w:rsidR="00614C69" w:rsidSect="00A93D9B">
          <w:footerReference w:type="first" r:id="rId12"/>
          <w:pgSz w:w="11906" w:h="16838"/>
          <w:pgMar w:top="1417" w:right="1134" w:bottom="1134" w:left="1134" w:header="708" w:footer="708" w:gutter="0"/>
          <w:pgNumType w:start="0"/>
          <w:cols w:space="708"/>
          <w:titlePg/>
          <w:docGrid w:linePitch="360"/>
        </w:sectPr>
      </w:pPr>
    </w:p>
    <w:p w:rsidR="00C253C9" w:rsidRPr="00BC537D" w:rsidRDefault="00C253C9" w:rsidP="00BC537D">
      <w:pPr>
        <w:pStyle w:val="Titolo1"/>
        <w:rPr>
          <w:rFonts w:ascii="Kabob" w:hAnsi="Kabob"/>
        </w:rPr>
      </w:pPr>
      <w:bookmarkStart w:id="16" w:name="_Toc301821988"/>
      <w:r>
        <w:t>Introduzione</w:t>
      </w:r>
      <w:bookmarkEnd w:id="16"/>
    </w:p>
    <w:p w:rsidR="005B7107" w:rsidRDefault="00C253C9" w:rsidP="00BC537D">
      <w:r w:rsidRPr="00BC537D">
        <w:t>Questo gioco è stato realizzato come progetto d’esame di “Sviluppo di videogiochi” per l’Università degli Studi di Bari. In quanto progetto a scopo didattico, e vista la complessità della gestione di un gioco quale il Monopoly, si prega di considerare il lavoro per ciò che è: il primo tentativo (Mal riuscito? Decente? Superbo?) di creazione di un videogioco</w:t>
      </w:r>
      <w:r>
        <w:t xml:space="preserve"> a partire da zero. Tutti i membri del gruppo non avevano precedenti esperienze grafiche, di modellazione 3D, di game scripting o di intelligenza artificiale. Tutte le conoscenze sono state sviluppate nel corso di 8 mesi, nei quali </w:t>
      </w:r>
      <w:r w:rsidR="003F32E1">
        <w:t>ci si è</w:t>
      </w:r>
      <w:r>
        <w:t xml:space="preserve"> dovuti scontrare con problematiche</w:t>
      </w:r>
      <w:r w:rsidR="003F32E1">
        <w:t xml:space="preserve"> </w:t>
      </w:r>
      <w:r>
        <w:t xml:space="preserve">sconosciute, e per la maggior parte delle quali sono state intraprese strade alternative, </w:t>
      </w:r>
      <w:r w:rsidR="005B7107">
        <w:t>più o meno buone, a causa del basso investimento economico</w:t>
      </w:r>
      <w:r>
        <w:t xml:space="preserve"> e dell’alto livello di competenze richieste per sviluppare il prodotto ludico.</w:t>
      </w:r>
    </w:p>
    <w:p w:rsidR="00115340" w:rsidRDefault="00115340"/>
    <w:p w:rsidR="00115340" w:rsidRDefault="00115340" w:rsidP="00BC537D">
      <w:r>
        <w:t>In ogni caso, vi ringraziamo per la pazienza.</w:t>
      </w:r>
    </w:p>
    <w:p w:rsidR="00115340" w:rsidRDefault="00115340" w:rsidP="00BC537D"/>
    <w:p w:rsidR="00115340" w:rsidRPr="00115340" w:rsidRDefault="00115340" w:rsidP="00BC537D">
      <w:pPr>
        <w:jc w:val="right"/>
      </w:pPr>
      <w:r w:rsidRPr="00115340">
        <w:t xml:space="preserve">Francesco </w:t>
      </w:r>
      <w:r w:rsidRPr="00115340">
        <w:rPr>
          <w:b/>
        </w:rPr>
        <w:t>Pontillo</w:t>
      </w:r>
    </w:p>
    <w:p w:rsidR="00115340" w:rsidRPr="00115340" w:rsidRDefault="00115340" w:rsidP="00BC537D">
      <w:pPr>
        <w:jc w:val="right"/>
      </w:pPr>
      <w:r w:rsidRPr="00115340">
        <w:t xml:space="preserve">Giuseppe </w:t>
      </w:r>
      <w:r w:rsidRPr="00115340">
        <w:rPr>
          <w:b/>
        </w:rPr>
        <w:t>Marolla</w:t>
      </w:r>
    </w:p>
    <w:p w:rsidR="00115340" w:rsidRPr="00115340" w:rsidRDefault="00115340" w:rsidP="00BC537D">
      <w:pPr>
        <w:jc w:val="right"/>
      </w:pPr>
      <w:r w:rsidRPr="00115340">
        <w:t xml:space="preserve">Matteo </w:t>
      </w:r>
      <w:r w:rsidRPr="00115340">
        <w:rPr>
          <w:b/>
        </w:rPr>
        <w:t>Gagliardi</w:t>
      </w:r>
    </w:p>
    <w:p w:rsidR="001A5DC6" w:rsidRDefault="00115340" w:rsidP="001A5DC6">
      <w:pPr>
        <w:jc w:val="right"/>
        <w:rPr>
          <w:b/>
        </w:rPr>
      </w:pPr>
      <w:r w:rsidRPr="00115340">
        <w:t xml:space="preserve">Ciro </w:t>
      </w:r>
      <w:r w:rsidRPr="00115340">
        <w:rPr>
          <w:b/>
        </w:rPr>
        <w:t>Santoro</w:t>
      </w:r>
      <w:r w:rsidR="001A5DC6" w:rsidRPr="001A5DC6">
        <w:rPr>
          <w:b/>
        </w:rPr>
        <w:t xml:space="preserve"> </w:t>
      </w:r>
    </w:p>
    <w:p w:rsidR="00115340" w:rsidRPr="001A5DC6" w:rsidRDefault="001A5DC6" w:rsidP="001A5DC6">
      <w:pPr>
        <w:jc w:val="right"/>
      </w:pPr>
      <w:r w:rsidRPr="00B10941">
        <w:t>Maurizio</w:t>
      </w:r>
      <w:r>
        <w:rPr>
          <w:b/>
        </w:rPr>
        <w:t xml:space="preserve"> De Fano</w:t>
      </w:r>
      <w:bookmarkStart w:id="17" w:name="_GoBack"/>
      <w:bookmarkEnd w:id="17"/>
    </w:p>
    <w:p w:rsidR="00115340" w:rsidRDefault="00115340" w:rsidP="00BC537D"/>
    <w:p w:rsidR="00C253C9" w:rsidRDefault="00C253C9">
      <w:r>
        <w:br w:type="page"/>
      </w:r>
    </w:p>
    <w:p w:rsidR="00CE5E2C" w:rsidRDefault="003F32E1" w:rsidP="009628FA">
      <w:pPr>
        <w:pStyle w:val="Titolo1"/>
      </w:pPr>
      <w:bookmarkStart w:id="18" w:name="_Toc301821989"/>
      <w:r>
        <w:t>Downsides</w:t>
      </w:r>
      <w:bookmarkEnd w:id="18"/>
    </w:p>
    <w:p w:rsidR="003F32E1" w:rsidRDefault="003F32E1" w:rsidP="00BC537D">
      <w:r>
        <w:t>Essendo questa la prima esperienza di progettazione e creazione di un videogioco, i lati negativi riscontrati non possono che essere molteplici. Eccone qualcuno.</w:t>
      </w:r>
    </w:p>
    <w:p w:rsidR="00FC1247" w:rsidRDefault="00FC1247" w:rsidP="00405A19">
      <w:pPr>
        <w:pStyle w:val="Titolo2"/>
      </w:pPr>
      <w:bookmarkStart w:id="19" w:name="_Toc301821990"/>
      <w:r>
        <w:t>Partenza a freddo</w:t>
      </w:r>
      <w:bookmarkEnd w:id="19"/>
    </w:p>
    <w:p w:rsidR="00FC1247" w:rsidRDefault="00FC1247" w:rsidP="00405A19">
      <w:r>
        <w:t>Guardando il gioco completato, ci siamo resi conto di essere partiti troppo sicuri di noi stessi e delle nostre capacità, il che non è mai male. Abbiamo messo sul piatto troppi “to-do”, certi di riuscire in un rapido sviluppo di tutte le parti del gioco.</w:t>
      </w:r>
    </w:p>
    <w:p w:rsidR="00FC1247" w:rsidRPr="00405A19" w:rsidRDefault="00FC1247" w:rsidP="00405A19">
      <w:r>
        <w:t>Ci siamo quindi scontrati con problemi a noi sconosciuti, che non sapevamo risolvere e che ci hanno fatto spendere molto tempo in ricerche.</w:t>
      </w:r>
    </w:p>
    <w:p w:rsidR="00FC1247" w:rsidRDefault="00FC1247" w:rsidP="00405A19">
      <w:pPr>
        <w:pStyle w:val="Titolo2"/>
      </w:pPr>
      <w:bookmarkStart w:id="20" w:name="_Toc301821991"/>
      <w:r>
        <w:t>Dettagli caselle</w:t>
      </w:r>
      <w:bookmarkEnd w:id="20"/>
    </w:p>
    <w:p w:rsidR="00FC1247" w:rsidRDefault="00FC1247" w:rsidP="00405A19">
      <w:r>
        <w:t>Uno dei rimorsi più grandi è quello di aver deciso di dettagliare troppo le caselle: palazzi, fiumi, personaggi e oggetti erano fin troppo chiari nella nostra immaginazione, che quasi ci aspettavamo di vederli apparire come nulla fosse dopo un paio d’ore.</w:t>
      </w:r>
    </w:p>
    <w:p w:rsidR="00405A19" w:rsidRPr="00405A19" w:rsidRDefault="00FC1247" w:rsidP="00405A19">
      <w:r>
        <w:t xml:space="preserve">Anche qui, abbiamo speso tantissimo tempo alla ricerca, conversione, aggiustamento di modelli già pronti, </w:t>
      </w:r>
      <w:r w:rsidR="00405A19">
        <w:t xml:space="preserve">e ci siamo visti costretti a </w:t>
      </w:r>
      <w:r>
        <w:t xml:space="preserve">studiare </w:t>
      </w:r>
      <w:r w:rsidR="00405A19">
        <w:t xml:space="preserve">anche nel dettaglio </w:t>
      </w:r>
      <w:r>
        <w:t>gli ambienti di 3D modelling autonomamente per poter rispondere alle nostre esigenze</w:t>
      </w:r>
    </w:p>
    <w:p w:rsidR="00FC1247" w:rsidRDefault="00FC1247" w:rsidP="00405A19">
      <w:pPr>
        <w:pStyle w:val="Titolo2"/>
      </w:pPr>
      <w:bookmarkStart w:id="21" w:name="_Toc301821992"/>
      <w:r>
        <w:t xml:space="preserve">Regole </w:t>
      </w:r>
      <w:r w:rsidR="00405A19">
        <w:t>“</w:t>
      </w:r>
      <w:r>
        <w:t>Monopoly</w:t>
      </w:r>
      <w:r w:rsidR="00405A19">
        <w:t>”</w:t>
      </w:r>
      <w:bookmarkEnd w:id="21"/>
    </w:p>
    <w:p w:rsidR="00405A19" w:rsidRDefault="00405A19" w:rsidP="00405A19">
      <w:r>
        <w:t>Il tempo utilizzato in altri ambiti, poiché era inevitabilmente limitato, non è stato utilizzato per implementare le numerosissime regole ed eccezioni del “Monopoly”. Non sono state quindi implementate le regole di ipoteca, vendita di contratti, probabilità, imprevisti e prigione.</w:t>
      </w:r>
    </w:p>
    <w:p w:rsidR="00405A19" w:rsidRPr="00405A19" w:rsidRDefault="00405A19" w:rsidP="00405A19">
      <w:r>
        <w:t>Eravamo comunque consapevoli dei fini del progetto, che erano relativi alla “realizzazione di una parte di gioco”; tuttavia vedere un oggetto realizzato a metà dà sempre fastidio al creatore.</w:t>
      </w:r>
    </w:p>
    <w:p w:rsidR="00FC1247" w:rsidRDefault="00FC1247" w:rsidP="00405A19">
      <w:pPr>
        <w:pStyle w:val="Titolo2"/>
      </w:pPr>
      <w:bookmarkStart w:id="22" w:name="_Toc301821993"/>
      <w:r>
        <w:t>GUI</w:t>
      </w:r>
      <w:bookmarkEnd w:id="22"/>
    </w:p>
    <w:p w:rsidR="00405A19" w:rsidRDefault="00405A19" w:rsidP="00405A19">
      <w:r>
        <w:t>La User Interface è una delle cose più importanti in una qualsiasi applicazione destinata a comuni utenti; nel caso di un videogioco è forse la seconda cosa più improtante.</w:t>
      </w:r>
    </w:p>
    <w:p w:rsidR="00405A19" w:rsidRDefault="00405A19" w:rsidP="00405A19">
      <w:r>
        <w:t>Nel documento di Game Design avevamo introdotto possibili interfacce, poi abbandonate a causa dell’elevato tempo richiesto per la realizzazione di ognuna di esse. La difficoltà incontrata è dipesa dallo “strano” approccio richiesto per la creazione di finestre, pulsanti e oggetti in generale, che non avevamo mai incontrato prima. Eravamo, infatti, abituati a layout XML, a fogli di stile o addirittura al semplicissimo ed immediato sistema di Microsoft Visual Studio.</w:t>
      </w:r>
    </w:p>
    <w:p w:rsidR="00405A19" w:rsidRPr="00405A19" w:rsidRDefault="00405A19" w:rsidP="00405A19">
      <w:r>
        <w:t>Il risultato, alla fine, è stato decente ma scarno: avremmo voluto creare molte più interfacce e realizzare molte più funzioni. Non esageriamo se diciamo che il 60% del tempo è stato utilizzato per la creazione e la sincronizzazione dei vari elementi grafici.</w:t>
      </w:r>
    </w:p>
    <w:p w:rsidR="00FC1247" w:rsidRDefault="00FC1247" w:rsidP="00405A19">
      <w:pPr>
        <w:pStyle w:val="Titolo2"/>
      </w:pPr>
      <w:bookmarkStart w:id="23" w:name="_Toc301821994"/>
      <w:r>
        <w:t>Unity 3D</w:t>
      </w:r>
      <w:bookmarkEnd w:id="23"/>
    </w:p>
    <w:p w:rsidR="00325935" w:rsidRDefault="001D4D72" w:rsidP="00325935">
      <w:r>
        <w:t xml:space="preserve">Il motore di gioco non può essere annoverato fra i lati negativi di un videogame, ma </w:t>
      </w:r>
      <w:r w:rsidR="00325935">
        <w:t>in questo caso si è sicuramente rivelato una “pesantezza” durante lo sviluppo dello stesso. Abbiamo dovuto lottare contro crash improvvisi ed inspiegati, limitazioni nell’utilizzo di alcune componenti (seppur dovute alla mancanza di una licenza Pro) ed impossibilitazioni nel gestire alcune semplici funzioni.</w:t>
      </w:r>
    </w:p>
    <w:p w:rsidR="00325935" w:rsidRDefault="00325935" w:rsidP="00325935">
      <w:r>
        <w:t>Ad esempio, la rotazione di un Terrain non è possibile, poiché non viene considerato un oggetto tridimensionale; abbiamo quindi dovuto fare ricorso a plugin esterni per esportare il Terrain come oggetto 3D e reimportarlo; quindi, abbiamo dovuto riapplicare tutte le texture, che si erano “perse” nell’esportazione/reimportazione.</w:t>
      </w:r>
    </w:p>
    <w:p w:rsidR="00325935" w:rsidRPr="00325935" w:rsidRDefault="00325935" w:rsidP="00325935">
      <w:r>
        <w:t xml:space="preserve">E in ultimo ma non meno importante, non abbiamo potuto esportare il gioco come eseguibile, poiché Unity non riesce, inspiegabilmente, a </w:t>
      </w:r>
      <w:r w:rsidR="00EB1B8E">
        <w:t xml:space="preserve">compilare </w:t>
      </w:r>
      <w:r>
        <w:t>progetti di dimensioni maggiori ai 2-3 GB.</w:t>
      </w:r>
    </w:p>
    <w:p w:rsidR="003F32E1" w:rsidRDefault="003F32E1" w:rsidP="009628FA"/>
    <w:p w:rsidR="003F32E1" w:rsidRDefault="003F32E1" w:rsidP="009628FA">
      <w:pPr>
        <w:pStyle w:val="Titolo1"/>
      </w:pPr>
      <w:bookmarkStart w:id="24" w:name="_Toc301821995"/>
      <w:r>
        <w:t>Upsides</w:t>
      </w:r>
      <w:bookmarkEnd w:id="24"/>
    </w:p>
    <w:p w:rsidR="003F32E1" w:rsidRDefault="003F32E1" w:rsidP="009628FA">
      <w:r>
        <w:t>Gli aspetti negativi sono stati controbilanciati da qualche elemento che ha reso più che buona l’esperienza fatta.</w:t>
      </w:r>
    </w:p>
    <w:p w:rsidR="00405A19" w:rsidRDefault="00405A19" w:rsidP="00405A19">
      <w:pPr>
        <w:pStyle w:val="Titolo2"/>
      </w:pPr>
      <w:bookmarkStart w:id="25" w:name="_Toc301821996"/>
      <w:r>
        <w:t>Menu</w:t>
      </w:r>
      <w:bookmarkEnd w:id="25"/>
    </w:p>
    <w:p w:rsidR="00DC7E34" w:rsidRPr="00DC7E34" w:rsidRDefault="00DC7E34" w:rsidP="00DC7E34">
      <w:r>
        <w:t>Siamo estremamente soddisfatti della riuscita del menu pre-gioco. La fluidità, il colore e la sincronizzazione dei vari elementi ci hanno stupiti. Per la realizzazione dei movimenti degli oggetti abbiamo utilizzato iTween, un componente che facilita le animazioni tramite alcune funzioni preimpostate (rimbalzo, accelerazione, decelerazione, ecc.)</w:t>
      </w:r>
    </w:p>
    <w:p w:rsidR="00FC1247" w:rsidRDefault="00FC1247" w:rsidP="00405A19">
      <w:pPr>
        <w:pStyle w:val="Titolo2"/>
      </w:pPr>
      <w:bookmarkStart w:id="26" w:name="_Toc301821997"/>
      <w:r>
        <w:t>Board principale</w:t>
      </w:r>
      <w:bookmarkEnd w:id="26"/>
    </w:p>
    <w:p w:rsidR="00DC7E34" w:rsidRDefault="00DC7E34" w:rsidP="00DC7E34">
      <w:r>
        <w:t>La board principale è la cosa più semplice ma allo stesso tempo più chiara del gioco: tutti i testi tridimensionali ruotano in base alla visuale in modo tale da renderne sempre possibile la lettura, mentre il movimento del logo centrale dà una sensazione di dinamicità anche quando non c’è nessun altro movimento sulla board.</w:t>
      </w:r>
    </w:p>
    <w:p w:rsidR="00DC7E34" w:rsidRPr="00DC7E34" w:rsidRDefault="00DC7E34" w:rsidP="00DC7E34">
      <w:r>
        <w:t>Inoltre, il movimento “saltellante” delle pedine ricorda molto chiaramente quello che ogni giocatore di “Monopoly” fa sulla tavola originale.</w:t>
      </w:r>
    </w:p>
    <w:p w:rsidR="00DC7E34" w:rsidRDefault="00FC1247" w:rsidP="00DC7E34">
      <w:pPr>
        <w:pStyle w:val="Titolo2"/>
      </w:pPr>
      <w:bookmarkStart w:id="27" w:name="_Toc301821998"/>
      <w:r>
        <w:t>Lancio dadi</w:t>
      </w:r>
      <w:bookmarkEnd w:id="27"/>
    </w:p>
    <w:p w:rsidR="007271F2" w:rsidRPr="00F5391E" w:rsidRDefault="007271F2" w:rsidP="00F5391E">
      <w:r>
        <w:t>Basandoci sul Dice Pack (</w:t>
      </w:r>
      <w:hyperlink r:id="rId13" w:history="1">
        <w:r>
          <w:rPr>
            <w:rStyle w:val="Collegamentoipertestuale"/>
          </w:rPr>
          <w:t>http://www.wyrmtale.com//products/unity3d-components/dicepack</w:t>
        </w:r>
      </w:hyperlink>
      <w:r>
        <w:t>), abbiamo modificato il lancio dei dadi adattandolo al “Monopoly” e simulando il vero lancio dei dadi sulla piattaforma. L’effetto ottenuto è, a nostro parere, molto buono. Una caratteristica aggiuntiva potrebbe essere la riproduzione dei rumori generati dalle collisioni dei dadi fra di loro e con la board.</w:t>
      </w:r>
    </w:p>
    <w:p w:rsidR="00DC7E34" w:rsidRDefault="00DC7E34" w:rsidP="00DC7E34">
      <w:pPr>
        <w:pStyle w:val="Titolo2"/>
      </w:pPr>
      <w:bookmarkStart w:id="28" w:name="_Toc301821999"/>
      <w:r>
        <w:t>Pedine</w:t>
      </w:r>
      <w:bookmarkEnd w:id="28"/>
    </w:p>
    <w:p w:rsidR="007271F2" w:rsidRPr="00F5391E" w:rsidRDefault="007271F2" w:rsidP="00F5391E">
      <w:r>
        <w:t>Abbiamo creato le pedine del “Monopoly” classico italiano interamente da zero, poiché non siamo riusciti a trovare modelli 3D che ci soddisfacevano e che fossero fedeli ai segnaposto originali. Siamo stati così entusiasti del nostro piccolo lavoro che le abbiamo pubblicate gratuitamente sul Google Sketchup 3D Warehouse (</w:t>
      </w:r>
      <w:hyperlink r:id="rId14" w:history="1">
        <w:r>
          <w:rPr>
            <w:rStyle w:val="Collegamentoipertestuale"/>
          </w:rPr>
          <w:t>http://sketchup.google.com/3dwarehouse/search?uq=0954620857911215038345490&amp;scoring=m</w:t>
        </w:r>
      </w:hyperlink>
      <w:r>
        <w:t>).</w:t>
      </w:r>
    </w:p>
    <w:p w:rsidR="003F32E1" w:rsidRDefault="003F32E1" w:rsidP="009628FA"/>
    <w:p w:rsidR="003F32E1" w:rsidRDefault="003F32E1" w:rsidP="009628FA">
      <w:pPr>
        <w:pStyle w:val="Titolo1"/>
      </w:pPr>
      <w:bookmarkStart w:id="29" w:name="_Toc301822000"/>
      <w:r>
        <w:t>Conclusioni</w:t>
      </w:r>
      <w:bookmarkEnd w:id="29"/>
    </w:p>
    <w:p w:rsidR="003F32E1" w:rsidRDefault="00F00375" w:rsidP="00F5391E">
      <w:r>
        <w:t>La realizzazione del progetto “Monopoly” si è rivelata sicuramente utile, sia perché ci siamo avvicinati ed abbiamo compreso meglio il mondo videoludico, sia perché abbiamo mosso i primi passi nella grafica 3D. In entrambi i casi, abbiamo potuto notare quanto è complesso, poco apprezzato e sottovalutato il lavoro che gli sviluppatori di videogiochi svolgono.</w:t>
      </w:r>
    </w:p>
    <w:p w:rsidR="00F00375" w:rsidRDefault="00F00375" w:rsidP="00F5391E"/>
    <w:p w:rsidR="00F00375" w:rsidRDefault="00F00375" w:rsidP="00F5391E">
      <w:r>
        <w:t>Non possiamo fare a meno, però, di descrivere come ci comporteremmo nel caso dovessimo realizzare nuovamente lo stesso progetto, avendo acquisite già le problematiche e le conoscenze.</w:t>
      </w:r>
    </w:p>
    <w:p w:rsidR="00F00375" w:rsidRDefault="00F00375" w:rsidP="00F5391E">
      <w:r>
        <w:t>Sicuramente taglieremmo gran parte del lavoro di 3D modelling, a favore di una migliore gestione del gioco vero e proprio; elimineremmo, quindi, le scene dettagliate delle caselle, e manterremo il gioco sul livello “tavola”, che sarebbe a quel punto arricchita di animazioni semplici ma efficaci, di effetti sonori e di musiche.</w:t>
      </w:r>
    </w:p>
    <w:p w:rsidR="00F00375" w:rsidRDefault="00F00375" w:rsidP="00F5391E">
      <w:r>
        <w:t>Probabilmente, prima di iniziare a codificare qualcosa, creeremmo dei minigiochi demo con altri game engine, in modo tale da sondare i pro ed i contro dei diversi sistemi; sicuramente proveremmo Microsoft XNA Game Studio.</w:t>
      </w:r>
    </w:p>
    <w:p w:rsidR="00F00375" w:rsidRDefault="00F00375" w:rsidP="00F5391E">
      <w:r>
        <w:t>Poiché la maggior parte del tempo di codifica è stato speso nella creazione delle interfacce grafiche 2D, sarebbe questo l’aspetto che privilegeremmo nella scelta di un nuovo game engine, a sfavore di altri che potremmo ritenere secondari, ad esempio l’interoperatività multi-piattaforma.</w:t>
      </w:r>
    </w:p>
    <w:p w:rsidR="007271F2" w:rsidRDefault="007271F2" w:rsidP="009628FA"/>
    <w:p w:rsidR="003F32E1" w:rsidRDefault="003F32E1" w:rsidP="009628FA">
      <w:pPr>
        <w:pStyle w:val="Titolo1"/>
      </w:pPr>
      <w:bookmarkStart w:id="30" w:name="_Toc301822001"/>
      <w:r>
        <w:t>Data Box</w:t>
      </w:r>
      <w:bookmarkEnd w:id="30"/>
    </w:p>
    <w:p w:rsidR="003F32E1" w:rsidRPr="00671399" w:rsidRDefault="003F32E1" w:rsidP="009628FA">
      <w:pPr>
        <w:rPr>
          <w:b/>
        </w:rPr>
      </w:pPr>
      <w:r w:rsidRPr="00671399">
        <w:rPr>
          <w:b/>
        </w:rPr>
        <w:t>Developers:</w:t>
      </w:r>
    </w:p>
    <w:p w:rsidR="003F32E1" w:rsidRDefault="003F32E1" w:rsidP="009628FA">
      <w:r>
        <w:tab/>
        <w:t>Francesco Pontillo</w:t>
      </w:r>
    </w:p>
    <w:p w:rsidR="003F32E1" w:rsidRDefault="003F32E1" w:rsidP="009628FA">
      <w:r>
        <w:tab/>
        <w:t>Giuseppe Marolla</w:t>
      </w:r>
    </w:p>
    <w:p w:rsidR="003F32E1" w:rsidRDefault="003F32E1" w:rsidP="009628FA">
      <w:pPr>
        <w:ind w:firstLine="708"/>
      </w:pPr>
      <w:r>
        <w:t>Matteo Gagliardi</w:t>
      </w:r>
    </w:p>
    <w:p w:rsidR="003F32E1" w:rsidRDefault="003F32E1" w:rsidP="009628FA">
      <w:r>
        <w:tab/>
        <w:t>Ciro Santoro</w:t>
      </w:r>
    </w:p>
    <w:p w:rsidR="00072A37" w:rsidRPr="00671399" w:rsidRDefault="003F32E1" w:rsidP="009628FA">
      <w:pPr>
        <w:rPr>
          <w:b/>
        </w:rPr>
      </w:pPr>
      <w:r w:rsidRPr="00671399">
        <w:rPr>
          <w:b/>
        </w:rPr>
        <w:t>Release Date:</w:t>
      </w:r>
    </w:p>
    <w:p w:rsidR="003F32E1" w:rsidRDefault="003F32E1" w:rsidP="009628FA">
      <w:pPr>
        <w:ind w:firstLine="708"/>
      </w:pPr>
      <w:r>
        <w:t>Septemer 2nd, 2011</w:t>
      </w:r>
    </w:p>
    <w:p w:rsidR="00072A37" w:rsidRPr="00671399" w:rsidRDefault="003F32E1" w:rsidP="009628FA">
      <w:pPr>
        <w:rPr>
          <w:b/>
        </w:rPr>
      </w:pPr>
      <w:r w:rsidRPr="00671399">
        <w:rPr>
          <w:b/>
        </w:rPr>
        <w:t>Length of Development:</w:t>
      </w:r>
    </w:p>
    <w:p w:rsidR="003F32E1" w:rsidRDefault="003F32E1" w:rsidP="009628FA">
      <w:pPr>
        <w:ind w:firstLine="708"/>
      </w:pPr>
      <w:r>
        <w:t>December 2010 – August 2011</w:t>
      </w:r>
    </w:p>
    <w:p w:rsidR="003F32E1" w:rsidRPr="00671399" w:rsidRDefault="003F32E1" w:rsidP="009628FA">
      <w:pPr>
        <w:rPr>
          <w:b/>
        </w:rPr>
      </w:pPr>
      <w:r w:rsidRPr="00671399">
        <w:rPr>
          <w:b/>
        </w:rPr>
        <w:t>Lines of Code:</w:t>
      </w:r>
    </w:p>
    <w:p w:rsidR="00072A37" w:rsidRDefault="00072A37" w:rsidP="009628FA">
      <w:r>
        <w:tab/>
      </w:r>
      <w:r w:rsidR="009628FA">
        <w:t>3683</w:t>
      </w:r>
    </w:p>
    <w:p w:rsidR="00072A37" w:rsidRPr="00671399" w:rsidRDefault="003F32E1" w:rsidP="009628FA">
      <w:pPr>
        <w:rPr>
          <w:b/>
        </w:rPr>
      </w:pPr>
      <w:r w:rsidRPr="00671399">
        <w:rPr>
          <w:b/>
        </w:rPr>
        <w:t>Development Tools:</w:t>
      </w:r>
    </w:p>
    <w:p w:rsidR="00072A37" w:rsidRDefault="003F32E1" w:rsidP="009628FA">
      <w:pPr>
        <w:ind w:firstLine="708"/>
      </w:pPr>
      <w:r>
        <w:t>Unity 3D</w:t>
      </w:r>
    </w:p>
    <w:p w:rsidR="00072A37" w:rsidRDefault="00072A37" w:rsidP="009628FA">
      <w:pPr>
        <w:ind w:firstLine="708"/>
      </w:pPr>
      <w:r>
        <w:t>Google Sketchup</w:t>
      </w:r>
    </w:p>
    <w:p w:rsidR="00072A37" w:rsidRDefault="00072A37" w:rsidP="009628FA">
      <w:pPr>
        <w:ind w:firstLine="708"/>
      </w:pPr>
      <w:r>
        <w:t>Adobe Fireworks CS5</w:t>
      </w:r>
    </w:p>
    <w:p w:rsidR="00072A37" w:rsidRDefault="00072A37" w:rsidP="009628FA">
      <w:pPr>
        <w:ind w:firstLine="708"/>
      </w:pPr>
      <w:r>
        <w:t>Adobe Photoshop CS5</w:t>
      </w:r>
    </w:p>
    <w:p w:rsidR="00072A37" w:rsidRDefault="00072A37" w:rsidP="009628FA">
      <w:pPr>
        <w:ind w:firstLine="708"/>
      </w:pPr>
      <w:r>
        <w:t>Microsoft Visual Studio 2010 Ultimate</w:t>
      </w:r>
    </w:p>
    <w:p w:rsidR="003F32E1" w:rsidRDefault="00072A37" w:rsidP="009628FA">
      <w:pPr>
        <w:ind w:firstLine="708"/>
      </w:pPr>
      <w:r>
        <w:t>MonoDevelop</w:t>
      </w:r>
    </w:p>
    <w:p w:rsidR="003F32E1" w:rsidRPr="00671399" w:rsidRDefault="003F32E1" w:rsidP="009628FA">
      <w:pPr>
        <w:rPr>
          <w:b/>
        </w:rPr>
      </w:pPr>
      <w:r w:rsidRPr="00671399">
        <w:rPr>
          <w:b/>
        </w:rPr>
        <w:t>Raw assets size:</w:t>
      </w:r>
    </w:p>
    <w:p w:rsidR="00072A37" w:rsidRDefault="00072A37" w:rsidP="009628FA">
      <w:r>
        <w:tab/>
        <w:t xml:space="preserve">488 MB, </w:t>
      </w:r>
      <w:r w:rsidRPr="00072A37">
        <w:t>646 file, 222 cartelle</w:t>
      </w:r>
    </w:p>
    <w:p w:rsidR="003F32E1" w:rsidRPr="00671399" w:rsidRDefault="003F32E1" w:rsidP="009628FA">
      <w:pPr>
        <w:rPr>
          <w:b/>
        </w:rPr>
      </w:pPr>
      <w:r w:rsidRPr="00671399">
        <w:rPr>
          <w:b/>
        </w:rPr>
        <w:t>Total project size:</w:t>
      </w:r>
    </w:p>
    <w:p w:rsidR="00072A37" w:rsidRDefault="00072A37" w:rsidP="009628FA">
      <w:r>
        <w:tab/>
      </w:r>
      <w:r w:rsidRPr="00072A37">
        <w:t>5,25 GB</w:t>
      </w:r>
      <w:r>
        <w:t xml:space="preserve">, </w:t>
      </w:r>
      <w:r w:rsidRPr="00072A37">
        <w:t>66.129 file, 1.769 cartelle</w:t>
      </w:r>
    </w:p>
    <w:p w:rsidR="003F32E1" w:rsidRPr="00671399" w:rsidRDefault="009628FA" w:rsidP="009628FA">
      <w:pPr>
        <w:rPr>
          <w:b/>
        </w:rPr>
      </w:pPr>
      <w:r w:rsidRPr="00671399">
        <w:rPr>
          <w:b/>
        </w:rPr>
        <w:t>Numero di crash di Unity</w:t>
      </w:r>
      <w:r w:rsidR="003F32E1" w:rsidRPr="00671399">
        <w:rPr>
          <w:b/>
        </w:rPr>
        <w:t>:</w:t>
      </w:r>
    </w:p>
    <w:p w:rsidR="00072A37" w:rsidRDefault="00072A37" w:rsidP="009628FA">
      <w:r>
        <w:tab/>
      </w:r>
      <w:r>
        <w:rPr>
          <w:rFonts w:cstheme="minorHAnsi"/>
        </w:rPr>
        <w:t>~3 al giorno = ~810 crash</w:t>
      </w:r>
    </w:p>
    <w:p w:rsidR="003F32E1" w:rsidRPr="00671399" w:rsidRDefault="003F32E1" w:rsidP="009628FA">
      <w:pPr>
        <w:rPr>
          <w:b/>
        </w:rPr>
      </w:pPr>
      <w:r w:rsidRPr="00671399">
        <w:rPr>
          <w:b/>
        </w:rPr>
        <w:t>T</w:t>
      </w:r>
      <w:r w:rsidR="009628FA" w:rsidRPr="00671399">
        <w:rPr>
          <w:b/>
        </w:rPr>
        <w:t>otale caffè consumato</w:t>
      </w:r>
      <w:r w:rsidRPr="00671399">
        <w:rPr>
          <w:b/>
        </w:rPr>
        <w:t>:</w:t>
      </w:r>
    </w:p>
    <w:p w:rsidR="00072A37" w:rsidRPr="009628FA" w:rsidRDefault="00072A37" w:rsidP="009628FA">
      <w:r>
        <w:tab/>
      </w:r>
      <w:r>
        <w:rPr>
          <w:rFonts w:cstheme="minorHAnsi"/>
        </w:rPr>
        <w:t>~2 tazzine per developer al giorno = ~43,2 litri di caffè</w:t>
      </w:r>
    </w:p>
    <w:sectPr w:rsidR="00072A37" w:rsidRPr="009628FA" w:rsidSect="00B80CD6">
      <w:headerReference w:type="default" r:id="rId15"/>
      <w:footerReference w:type="default" r:id="rId16"/>
      <w:pgSz w:w="11906" w:h="16838"/>
      <w:pgMar w:top="1276" w:right="1134" w:bottom="993" w:left="1134" w:header="708"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49F" w:rsidRDefault="0093049F" w:rsidP="00C253C9">
      <w:r>
        <w:separator/>
      </w:r>
    </w:p>
  </w:endnote>
  <w:endnote w:type="continuationSeparator" w:id="0">
    <w:p w:rsidR="0093049F" w:rsidRDefault="0093049F" w:rsidP="00C2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abobBlack">
    <w:panose1 w:val="00000000000000000000"/>
    <w:charset w:val="00"/>
    <w:family w:val="auto"/>
    <w:pitch w:val="variable"/>
    <w:sig w:usb0="00000003" w:usb1="00000000" w:usb2="00000000" w:usb3="00000000" w:csb0="00000001" w:csb1="00000000"/>
  </w:font>
  <w:font w:name="Kabob">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7" w:author="Fra" w:date="2011-08-22T13:20:00Z"/>
  <w:sdt>
    <w:sdtPr>
      <w:id w:val="463390152"/>
      <w:docPartObj>
        <w:docPartGallery w:val="Page Numbers (Bottom of Page)"/>
        <w:docPartUnique/>
      </w:docPartObj>
    </w:sdtPr>
    <w:sdtEndPr/>
    <w:sdtContent>
      <w:customXmlInsRangeEnd w:id="7"/>
      <w:p w:rsidR="00F82A5D" w:rsidRDefault="00F82A5D">
        <w:pPr>
          <w:pStyle w:val="Pidipagina"/>
          <w:jc w:val="right"/>
          <w:rPr>
            <w:ins w:id="8" w:author="Fra" w:date="2011-08-22T13:20:00Z"/>
          </w:rPr>
        </w:pPr>
        <w:ins w:id="9" w:author="Fra" w:date="2011-08-22T13:20:00Z">
          <w:r>
            <w:fldChar w:fldCharType="begin"/>
          </w:r>
          <w:r>
            <w:instrText>PAGE   \* MERGEFORMAT</w:instrText>
          </w:r>
          <w:r>
            <w:fldChar w:fldCharType="separate"/>
          </w:r>
        </w:ins>
        <w:r w:rsidR="00BE6D46">
          <w:t>0</w:t>
        </w:r>
        <w:ins w:id="10" w:author="Fra" w:date="2011-08-22T13:20:00Z">
          <w:r>
            <w:fldChar w:fldCharType="end"/>
          </w:r>
        </w:ins>
      </w:p>
      <w:customXmlInsRangeStart w:id="11" w:author="Fra" w:date="2011-08-22T13:20:00Z"/>
    </w:sdtContent>
  </w:sdt>
  <w:customXmlInsRangeEnd w:id="11"/>
  <w:p w:rsidR="00D345D1" w:rsidRDefault="00D345D1">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2" w:author="Fra" w:date="2011-08-22T13:20:00Z"/>
  <w:sdt>
    <w:sdtPr>
      <w:id w:val="-1734990933"/>
      <w:docPartObj>
        <w:docPartGallery w:val="Page Numbers (Bottom of Page)"/>
        <w:docPartUnique/>
      </w:docPartObj>
    </w:sdtPr>
    <w:sdtEndPr/>
    <w:sdtContent>
      <w:customXmlInsRangeEnd w:id="12"/>
      <w:p w:rsidR="00BC537D" w:rsidRDefault="00BE6D46">
        <w:pPr>
          <w:pStyle w:val="Pidipagina"/>
          <w:jc w:val="center"/>
          <w:rPr>
            <w:ins w:id="13" w:author="Fra" w:date="2011-08-22T13:20:00Z"/>
          </w:rPr>
          <w:pPrChange w:id="14" w:author="Fra" w:date="2011-08-22T15:07:00Z">
            <w:pPr>
              <w:pStyle w:val="Pidipagina"/>
              <w:jc w:val="right"/>
            </w:pPr>
          </w:pPrChange>
        </w:pPr>
      </w:p>
      <w:customXmlInsRangeStart w:id="15" w:author="Fra" w:date="2011-08-22T13:20:00Z"/>
    </w:sdtContent>
  </w:sdt>
  <w:customXmlInsRangeEnd w:id="15"/>
  <w:p w:rsidR="00BC537D" w:rsidRDefault="00BC537D">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33" w:author="Fra" w:date="2011-08-22T13:21:00Z"/>
  <w:sdt>
    <w:sdtPr>
      <w:id w:val="-1388263984"/>
      <w:docPartObj>
        <w:docPartGallery w:val="Page Numbers (Bottom of Page)"/>
        <w:docPartUnique/>
      </w:docPartObj>
    </w:sdtPr>
    <w:sdtEndPr/>
    <w:sdtContent>
      <w:customXmlInsRangeEnd w:id="33"/>
      <w:p w:rsidR="00F82A5D" w:rsidRDefault="00F82A5D">
        <w:pPr>
          <w:pStyle w:val="Pidipagina"/>
          <w:tabs>
            <w:tab w:val="clear" w:pos="9638"/>
            <w:tab w:val="right" w:pos="9639"/>
          </w:tabs>
          <w:ind w:left="-851" w:right="-710"/>
          <w:jc w:val="right"/>
          <w:rPr>
            <w:ins w:id="34" w:author="Fra" w:date="2011-08-22T13:21:00Z"/>
          </w:rPr>
        </w:pPr>
        <w:ins w:id="35" w:author="Fra" w:date="2011-08-22T13:21:00Z">
          <w:r w:rsidRPr="00F82A5D">
            <w:rPr>
              <w:sz w:val="32"/>
              <w:rPrChange w:id="36" w:author="Fra" w:date="2011-08-22T13:21:00Z">
                <w:rPr/>
              </w:rPrChange>
            </w:rPr>
            <w:fldChar w:fldCharType="begin"/>
          </w:r>
          <w:r w:rsidRPr="00F82A5D">
            <w:rPr>
              <w:sz w:val="32"/>
              <w:rPrChange w:id="37" w:author="Fra" w:date="2011-08-22T13:21:00Z">
                <w:rPr/>
              </w:rPrChange>
            </w:rPr>
            <w:instrText>PAGE   \* MERGEFORMAT</w:instrText>
          </w:r>
          <w:r w:rsidRPr="00F82A5D">
            <w:rPr>
              <w:sz w:val="32"/>
              <w:rPrChange w:id="38" w:author="Fra" w:date="2011-08-22T13:21:00Z">
                <w:rPr/>
              </w:rPrChange>
            </w:rPr>
            <w:fldChar w:fldCharType="separate"/>
          </w:r>
        </w:ins>
        <w:r w:rsidR="00BE6D46">
          <w:rPr>
            <w:sz w:val="32"/>
          </w:rPr>
          <w:t>1</w:t>
        </w:r>
        <w:ins w:id="39" w:author="Fra" w:date="2011-08-22T13:21:00Z">
          <w:r w:rsidRPr="00F82A5D">
            <w:rPr>
              <w:sz w:val="32"/>
              <w:rPrChange w:id="40" w:author="Fra" w:date="2011-08-22T13:21:00Z">
                <w:rPr/>
              </w:rPrChange>
            </w:rPr>
            <w:fldChar w:fldCharType="end"/>
          </w:r>
          <w:r w:rsidRPr="00F82A5D">
            <w:rPr>
              <w:sz w:val="32"/>
              <w:rPrChange w:id="41" w:author="Fra" w:date="2011-08-22T13:21:00Z">
                <w:rPr/>
              </w:rPrChange>
            </w:rPr>
            <w:t xml:space="preserve"> </w:t>
          </w:r>
        </w:ins>
      </w:p>
      <w:customXmlInsRangeStart w:id="42" w:author="Fra" w:date="2011-08-22T13:21:00Z"/>
    </w:sdtContent>
  </w:sdt>
  <w:customXmlInsRangeEnd w:id="42"/>
  <w:p w:rsidR="00F82A5D" w:rsidRDefault="00F82A5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49F" w:rsidRDefault="0093049F" w:rsidP="00C253C9">
      <w:r>
        <w:separator/>
      </w:r>
    </w:p>
  </w:footnote>
  <w:footnote w:type="continuationSeparator" w:id="0">
    <w:p w:rsidR="0093049F" w:rsidRDefault="0093049F" w:rsidP="00C253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37D" w:rsidRDefault="00BC537D">
    <w:pPr>
      <w:pStyle w:val="Intestazione"/>
    </w:pPr>
    <w:ins w:id="31" w:author="Fra" w:date="2011-08-22T13:25:00Z">
      <w:r w:rsidRPr="00F82A5D">
        <w:rPr>
          <w:sz w:val="32"/>
          <w:rPrChange w:id="32">
            <w:rPr/>
          </w:rPrChange>
        </w:rPr>
        <w:drawing>
          <wp:anchor distT="0" distB="0" distL="114300" distR="114300" simplePos="0" relativeHeight="251663360" behindDoc="0" locked="0" layoutInCell="1" allowOverlap="1" wp14:anchorId="76B121EC" wp14:editId="046F6428">
            <wp:simplePos x="0" y="0"/>
            <wp:positionH relativeFrom="margin">
              <wp:posOffset>6116955</wp:posOffset>
            </wp:positionH>
            <wp:positionV relativeFrom="margin">
              <wp:posOffset>-757555</wp:posOffset>
            </wp:positionV>
            <wp:extent cx="637540" cy="582930"/>
            <wp:effectExtent l="0" t="0" r="0" b="0"/>
            <wp:wrapSquare wrapText="bothSides"/>
            <wp:docPr id="1" name="Immagine 1" descr="Z:\Workspace\monopoly-uniba\raw\Monopoly Assets\Icons\monopoly_icon_dice_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Z:\Workspace\monopoly-uniba\raw\Monopoly Assets\Icons\monopoly_icon_dice_bw.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7540" cy="582930"/>
                    </a:xfrm>
                    <a:prstGeom prst="rect">
                      <a:avLst/>
                    </a:prstGeom>
                    <a:noFill/>
                    <a:ln>
                      <a:noFill/>
                    </a:ln>
                  </pic:spPr>
                </pic:pic>
              </a:graphicData>
            </a:graphic>
          </wp:anchor>
        </w:drawing>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47C0C"/>
    <w:multiLevelType w:val="hybridMultilevel"/>
    <w:tmpl w:val="3CCE0958"/>
    <w:lvl w:ilvl="0" w:tplc="48F6535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revisionView w:markup="0"/>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D9B"/>
    <w:rsid w:val="00072A37"/>
    <w:rsid w:val="00097E85"/>
    <w:rsid w:val="000E11F8"/>
    <w:rsid w:val="000F1094"/>
    <w:rsid w:val="00115340"/>
    <w:rsid w:val="00124D79"/>
    <w:rsid w:val="00142F71"/>
    <w:rsid w:val="001A5DC6"/>
    <w:rsid w:val="001D4D72"/>
    <w:rsid w:val="002775A3"/>
    <w:rsid w:val="002C455E"/>
    <w:rsid w:val="0032166A"/>
    <w:rsid w:val="00325935"/>
    <w:rsid w:val="0037770D"/>
    <w:rsid w:val="003F32E1"/>
    <w:rsid w:val="00405A19"/>
    <w:rsid w:val="004406FC"/>
    <w:rsid w:val="00483798"/>
    <w:rsid w:val="004E0A68"/>
    <w:rsid w:val="00571640"/>
    <w:rsid w:val="0057352F"/>
    <w:rsid w:val="005735EA"/>
    <w:rsid w:val="005A3CD3"/>
    <w:rsid w:val="005B7107"/>
    <w:rsid w:val="00614C69"/>
    <w:rsid w:val="00671399"/>
    <w:rsid w:val="00673796"/>
    <w:rsid w:val="007271F2"/>
    <w:rsid w:val="0075652F"/>
    <w:rsid w:val="00792474"/>
    <w:rsid w:val="007F7E99"/>
    <w:rsid w:val="008272E1"/>
    <w:rsid w:val="00841BA8"/>
    <w:rsid w:val="0093049F"/>
    <w:rsid w:val="009477F1"/>
    <w:rsid w:val="009628FA"/>
    <w:rsid w:val="009F717E"/>
    <w:rsid w:val="00A762A5"/>
    <w:rsid w:val="00A93D9B"/>
    <w:rsid w:val="00AE26AC"/>
    <w:rsid w:val="00B11DF1"/>
    <w:rsid w:val="00B72F89"/>
    <w:rsid w:val="00B80CD6"/>
    <w:rsid w:val="00BC33FB"/>
    <w:rsid w:val="00BC537D"/>
    <w:rsid w:val="00BD66D6"/>
    <w:rsid w:val="00BE65DC"/>
    <w:rsid w:val="00BE6D46"/>
    <w:rsid w:val="00C253C9"/>
    <w:rsid w:val="00C46AA7"/>
    <w:rsid w:val="00C9351E"/>
    <w:rsid w:val="00CA46AF"/>
    <w:rsid w:val="00CE5E2C"/>
    <w:rsid w:val="00D330AF"/>
    <w:rsid w:val="00D345D1"/>
    <w:rsid w:val="00D46936"/>
    <w:rsid w:val="00DB5478"/>
    <w:rsid w:val="00DC342B"/>
    <w:rsid w:val="00DC7E34"/>
    <w:rsid w:val="00DD4152"/>
    <w:rsid w:val="00EB1B8E"/>
    <w:rsid w:val="00EE4D24"/>
    <w:rsid w:val="00F00375"/>
    <w:rsid w:val="00F5391E"/>
    <w:rsid w:val="00F82A5D"/>
    <w:rsid w:val="00F94D33"/>
    <w:rsid w:val="00FC1247"/>
    <w:rsid w:val="00FC35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253C9"/>
    <w:pPr>
      <w:spacing w:after="0"/>
      <w:jc w:val="both"/>
    </w:pPr>
    <w:rPr>
      <w:noProof/>
      <w:lang w:eastAsia="it-IT"/>
    </w:rPr>
  </w:style>
  <w:style w:type="paragraph" w:styleId="Titolo1">
    <w:name w:val="heading 1"/>
    <w:basedOn w:val="Normale"/>
    <w:next w:val="Normale"/>
    <w:link w:val="Titolo1Carattere"/>
    <w:uiPriority w:val="9"/>
    <w:qFormat/>
    <w:rsid w:val="00C253C9"/>
    <w:pPr>
      <w:keepNext/>
      <w:keepLines/>
      <w:outlineLvl w:val="0"/>
    </w:pPr>
    <w:rPr>
      <w:rFonts w:asciiTheme="majorHAnsi" w:eastAsiaTheme="majorEastAsia" w:hAnsiTheme="majorHAnsi" w:cstheme="majorBidi"/>
      <w:b/>
      <w:bCs/>
      <w:color w:val="0B5294" w:themeColor="accent1" w:themeShade="BF"/>
      <w:sz w:val="28"/>
      <w:szCs w:val="28"/>
    </w:rPr>
  </w:style>
  <w:style w:type="paragraph" w:styleId="Titolo2">
    <w:name w:val="heading 2"/>
    <w:basedOn w:val="Normale"/>
    <w:next w:val="Normale"/>
    <w:link w:val="Titolo2Carattere"/>
    <w:uiPriority w:val="9"/>
    <w:unhideWhenUsed/>
    <w:qFormat/>
    <w:rsid w:val="00BD66D6"/>
    <w:pPr>
      <w:keepNext/>
      <w:keepLines/>
      <w:spacing w:before="200"/>
      <w:outlineLvl w:val="1"/>
    </w:pPr>
    <w:rPr>
      <w:rFonts w:asciiTheme="majorHAnsi" w:eastAsiaTheme="majorEastAsia" w:hAnsiTheme="majorHAnsi" w:cstheme="majorBidi"/>
      <w:b/>
      <w:bCs/>
      <w:color w:val="0F6FC6"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A93D9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A93D9B"/>
    <w:rPr>
      <w:rFonts w:eastAsiaTheme="minorEastAsia"/>
      <w:lang w:eastAsia="it-IT"/>
    </w:rPr>
  </w:style>
  <w:style w:type="paragraph" w:styleId="Testofumetto">
    <w:name w:val="Balloon Text"/>
    <w:basedOn w:val="Normale"/>
    <w:link w:val="TestofumettoCarattere"/>
    <w:uiPriority w:val="99"/>
    <w:semiHidden/>
    <w:unhideWhenUsed/>
    <w:rsid w:val="00A93D9B"/>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93D9B"/>
    <w:rPr>
      <w:rFonts w:ascii="Tahoma" w:hAnsi="Tahoma" w:cs="Tahoma"/>
      <w:sz w:val="16"/>
      <w:szCs w:val="16"/>
    </w:rPr>
  </w:style>
  <w:style w:type="character" w:styleId="Testosegnaposto">
    <w:name w:val="Placeholder Text"/>
    <w:basedOn w:val="Carpredefinitoparagrafo"/>
    <w:uiPriority w:val="99"/>
    <w:semiHidden/>
    <w:rsid w:val="00A93D9B"/>
    <w:rPr>
      <w:color w:val="808080"/>
    </w:rPr>
  </w:style>
  <w:style w:type="paragraph" w:styleId="Intestazione">
    <w:name w:val="header"/>
    <w:basedOn w:val="Normale"/>
    <w:link w:val="IntestazioneCarattere"/>
    <w:uiPriority w:val="99"/>
    <w:unhideWhenUsed/>
    <w:rsid w:val="00614C69"/>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614C69"/>
  </w:style>
  <w:style w:type="paragraph" w:styleId="Pidipagina">
    <w:name w:val="footer"/>
    <w:basedOn w:val="Normale"/>
    <w:link w:val="PidipaginaCarattere"/>
    <w:uiPriority w:val="99"/>
    <w:unhideWhenUsed/>
    <w:rsid w:val="00614C69"/>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614C69"/>
  </w:style>
  <w:style w:type="character" w:customStyle="1" w:styleId="Titolo1Carattere">
    <w:name w:val="Titolo 1 Carattere"/>
    <w:basedOn w:val="Carpredefinitoparagrafo"/>
    <w:link w:val="Titolo1"/>
    <w:uiPriority w:val="9"/>
    <w:rsid w:val="00C253C9"/>
    <w:rPr>
      <w:rFonts w:asciiTheme="majorHAnsi" w:eastAsiaTheme="majorEastAsia" w:hAnsiTheme="majorHAnsi" w:cstheme="majorBidi"/>
      <w:b/>
      <w:bCs/>
      <w:noProof/>
      <w:color w:val="0B5294" w:themeColor="accent1" w:themeShade="BF"/>
      <w:sz w:val="28"/>
      <w:szCs w:val="28"/>
      <w:lang w:eastAsia="it-IT"/>
    </w:rPr>
  </w:style>
  <w:style w:type="paragraph" w:styleId="Didascalia">
    <w:name w:val="caption"/>
    <w:basedOn w:val="Normale"/>
    <w:next w:val="Normale"/>
    <w:uiPriority w:val="35"/>
    <w:unhideWhenUsed/>
    <w:qFormat/>
    <w:rsid w:val="00841BA8"/>
    <w:pPr>
      <w:spacing w:line="240" w:lineRule="auto"/>
      <w:jc w:val="center"/>
    </w:pPr>
    <w:rPr>
      <w:b/>
      <w:bCs/>
      <w:sz w:val="18"/>
      <w:szCs w:val="18"/>
    </w:rPr>
  </w:style>
  <w:style w:type="paragraph" w:styleId="Paragrafoelenco">
    <w:name w:val="List Paragraph"/>
    <w:basedOn w:val="Normale"/>
    <w:uiPriority w:val="34"/>
    <w:qFormat/>
    <w:rsid w:val="002775A3"/>
    <w:pPr>
      <w:ind w:left="720"/>
      <w:contextualSpacing/>
    </w:pPr>
  </w:style>
  <w:style w:type="paragraph" w:styleId="Testonotaapidipagina">
    <w:name w:val="footnote text"/>
    <w:basedOn w:val="Normale"/>
    <w:link w:val="TestonotaapidipaginaCarattere"/>
    <w:uiPriority w:val="99"/>
    <w:semiHidden/>
    <w:unhideWhenUsed/>
    <w:rsid w:val="00BD66D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66D6"/>
    <w:rPr>
      <w:noProof/>
      <w:sz w:val="20"/>
      <w:szCs w:val="20"/>
      <w:lang w:eastAsia="it-IT"/>
    </w:rPr>
  </w:style>
  <w:style w:type="character" w:styleId="Rimandonotaapidipagina">
    <w:name w:val="footnote reference"/>
    <w:basedOn w:val="Carpredefinitoparagrafo"/>
    <w:uiPriority w:val="99"/>
    <w:semiHidden/>
    <w:unhideWhenUsed/>
    <w:rsid w:val="00BD66D6"/>
    <w:rPr>
      <w:vertAlign w:val="superscript"/>
    </w:rPr>
  </w:style>
  <w:style w:type="character" w:customStyle="1" w:styleId="Titolo2Carattere">
    <w:name w:val="Titolo 2 Carattere"/>
    <w:basedOn w:val="Carpredefinitoparagrafo"/>
    <w:link w:val="Titolo2"/>
    <w:uiPriority w:val="9"/>
    <w:rsid w:val="00BD66D6"/>
    <w:rPr>
      <w:rFonts w:asciiTheme="majorHAnsi" w:eastAsiaTheme="majorEastAsia" w:hAnsiTheme="majorHAnsi" w:cstheme="majorBidi"/>
      <w:b/>
      <w:bCs/>
      <w:noProof/>
      <w:color w:val="0F6FC6" w:themeColor="accent1"/>
      <w:sz w:val="26"/>
      <w:szCs w:val="26"/>
      <w:lang w:eastAsia="it-IT"/>
    </w:rPr>
  </w:style>
  <w:style w:type="paragraph" w:styleId="Testonotadichiusura">
    <w:name w:val="endnote text"/>
    <w:basedOn w:val="Normale"/>
    <w:link w:val="TestonotadichiusuraCarattere"/>
    <w:uiPriority w:val="99"/>
    <w:semiHidden/>
    <w:unhideWhenUsed/>
    <w:rsid w:val="0057352F"/>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57352F"/>
    <w:rPr>
      <w:noProof/>
      <w:sz w:val="20"/>
      <w:szCs w:val="20"/>
      <w:lang w:eastAsia="it-IT"/>
    </w:rPr>
  </w:style>
  <w:style w:type="character" w:styleId="Rimandonotadichiusura">
    <w:name w:val="endnote reference"/>
    <w:basedOn w:val="Carpredefinitoparagrafo"/>
    <w:uiPriority w:val="99"/>
    <w:semiHidden/>
    <w:unhideWhenUsed/>
    <w:rsid w:val="0057352F"/>
    <w:rPr>
      <w:vertAlign w:val="superscript"/>
    </w:rPr>
  </w:style>
  <w:style w:type="paragraph" w:styleId="Titolosommario">
    <w:name w:val="TOC Heading"/>
    <w:basedOn w:val="Titolo1"/>
    <w:next w:val="Normale"/>
    <w:uiPriority w:val="39"/>
    <w:semiHidden/>
    <w:unhideWhenUsed/>
    <w:qFormat/>
    <w:rsid w:val="00F82A5D"/>
    <w:pPr>
      <w:spacing w:before="480"/>
      <w:jc w:val="left"/>
      <w:outlineLvl w:val="9"/>
    </w:pPr>
    <w:rPr>
      <w:noProof w:val="0"/>
    </w:rPr>
  </w:style>
  <w:style w:type="paragraph" w:styleId="Sommario1">
    <w:name w:val="toc 1"/>
    <w:basedOn w:val="Normale"/>
    <w:next w:val="Normale"/>
    <w:autoRedefine/>
    <w:uiPriority w:val="39"/>
    <w:unhideWhenUsed/>
    <w:rsid w:val="008272E1"/>
    <w:pPr>
      <w:tabs>
        <w:tab w:val="right" w:leader="dot" w:pos="9628"/>
      </w:tabs>
      <w:spacing w:after="100"/>
    </w:pPr>
    <w:rPr>
      <w:sz w:val="28"/>
    </w:rPr>
  </w:style>
  <w:style w:type="paragraph" w:styleId="Sommario2">
    <w:name w:val="toc 2"/>
    <w:basedOn w:val="Normale"/>
    <w:next w:val="Normale"/>
    <w:autoRedefine/>
    <w:uiPriority w:val="39"/>
    <w:unhideWhenUsed/>
    <w:rsid w:val="00F82A5D"/>
    <w:pPr>
      <w:tabs>
        <w:tab w:val="right" w:leader="dot" w:pos="9628"/>
      </w:tabs>
      <w:spacing w:after="100"/>
      <w:ind w:left="220"/>
    </w:pPr>
    <w:rPr>
      <w:sz w:val="24"/>
    </w:rPr>
  </w:style>
  <w:style w:type="character" w:styleId="Collegamentoipertestuale">
    <w:name w:val="Hyperlink"/>
    <w:basedOn w:val="Carpredefinitoparagrafo"/>
    <w:uiPriority w:val="99"/>
    <w:unhideWhenUsed/>
    <w:rsid w:val="00F82A5D"/>
    <w:rPr>
      <w:color w:val="F491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253C9"/>
    <w:pPr>
      <w:spacing w:after="0"/>
      <w:jc w:val="both"/>
    </w:pPr>
    <w:rPr>
      <w:noProof/>
      <w:lang w:eastAsia="it-IT"/>
    </w:rPr>
  </w:style>
  <w:style w:type="paragraph" w:styleId="Titolo1">
    <w:name w:val="heading 1"/>
    <w:basedOn w:val="Normale"/>
    <w:next w:val="Normale"/>
    <w:link w:val="Titolo1Carattere"/>
    <w:uiPriority w:val="9"/>
    <w:qFormat/>
    <w:rsid w:val="00C253C9"/>
    <w:pPr>
      <w:keepNext/>
      <w:keepLines/>
      <w:outlineLvl w:val="0"/>
    </w:pPr>
    <w:rPr>
      <w:rFonts w:asciiTheme="majorHAnsi" w:eastAsiaTheme="majorEastAsia" w:hAnsiTheme="majorHAnsi" w:cstheme="majorBidi"/>
      <w:b/>
      <w:bCs/>
      <w:color w:val="0B5294" w:themeColor="accent1" w:themeShade="BF"/>
      <w:sz w:val="28"/>
      <w:szCs w:val="28"/>
    </w:rPr>
  </w:style>
  <w:style w:type="paragraph" w:styleId="Titolo2">
    <w:name w:val="heading 2"/>
    <w:basedOn w:val="Normale"/>
    <w:next w:val="Normale"/>
    <w:link w:val="Titolo2Carattere"/>
    <w:uiPriority w:val="9"/>
    <w:unhideWhenUsed/>
    <w:qFormat/>
    <w:rsid w:val="00BD66D6"/>
    <w:pPr>
      <w:keepNext/>
      <w:keepLines/>
      <w:spacing w:before="200"/>
      <w:outlineLvl w:val="1"/>
    </w:pPr>
    <w:rPr>
      <w:rFonts w:asciiTheme="majorHAnsi" w:eastAsiaTheme="majorEastAsia" w:hAnsiTheme="majorHAnsi" w:cstheme="majorBidi"/>
      <w:b/>
      <w:bCs/>
      <w:color w:val="0F6FC6"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A93D9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A93D9B"/>
    <w:rPr>
      <w:rFonts w:eastAsiaTheme="minorEastAsia"/>
      <w:lang w:eastAsia="it-IT"/>
    </w:rPr>
  </w:style>
  <w:style w:type="paragraph" w:styleId="Testofumetto">
    <w:name w:val="Balloon Text"/>
    <w:basedOn w:val="Normale"/>
    <w:link w:val="TestofumettoCarattere"/>
    <w:uiPriority w:val="99"/>
    <w:semiHidden/>
    <w:unhideWhenUsed/>
    <w:rsid w:val="00A93D9B"/>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93D9B"/>
    <w:rPr>
      <w:rFonts w:ascii="Tahoma" w:hAnsi="Tahoma" w:cs="Tahoma"/>
      <w:sz w:val="16"/>
      <w:szCs w:val="16"/>
    </w:rPr>
  </w:style>
  <w:style w:type="character" w:styleId="Testosegnaposto">
    <w:name w:val="Placeholder Text"/>
    <w:basedOn w:val="Carpredefinitoparagrafo"/>
    <w:uiPriority w:val="99"/>
    <w:semiHidden/>
    <w:rsid w:val="00A93D9B"/>
    <w:rPr>
      <w:color w:val="808080"/>
    </w:rPr>
  </w:style>
  <w:style w:type="paragraph" w:styleId="Intestazione">
    <w:name w:val="header"/>
    <w:basedOn w:val="Normale"/>
    <w:link w:val="IntestazioneCarattere"/>
    <w:uiPriority w:val="99"/>
    <w:unhideWhenUsed/>
    <w:rsid w:val="00614C69"/>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614C69"/>
  </w:style>
  <w:style w:type="paragraph" w:styleId="Pidipagina">
    <w:name w:val="footer"/>
    <w:basedOn w:val="Normale"/>
    <w:link w:val="PidipaginaCarattere"/>
    <w:uiPriority w:val="99"/>
    <w:unhideWhenUsed/>
    <w:rsid w:val="00614C69"/>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614C69"/>
  </w:style>
  <w:style w:type="character" w:customStyle="1" w:styleId="Titolo1Carattere">
    <w:name w:val="Titolo 1 Carattere"/>
    <w:basedOn w:val="Carpredefinitoparagrafo"/>
    <w:link w:val="Titolo1"/>
    <w:uiPriority w:val="9"/>
    <w:rsid w:val="00C253C9"/>
    <w:rPr>
      <w:rFonts w:asciiTheme="majorHAnsi" w:eastAsiaTheme="majorEastAsia" w:hAnsiTheme="majorHAnsi" w:cstheme="majorBidi"/>
      <w:b/>
      <w:bCs/>
      <w:noProof/>
      <w:color w:val="0B5294" w:themeColor="accent1" w:themeShade="BF"/>
      <w:sz w:val="28"/>
      <w:szCs w:val="28"/>
      <w:lang w:eastAsia="it-IT"/>
    </w:rPr>
  </w:style>
  <w:style w:type="paragraph" w:styleId="Didascalia">
    <w:name w:val="caption"/>
    <w:basedOn w:val="Normale"/>
    <w:next w:val="Normale"/>
    <w:uiPriority w:val="35"/>
    <w:unhideWhenUsed/>
    <w:qFormat/>
    <w:rsid w:val="00841BA8"/>
    <w:pPr>
      <w:spacing w:line="240" w:lineRule="auto"/>
      <w:jc w:val="center"/>
    </w:pPr>
    <w:rPr>
      <w:b/>
      <w:bCs/>
      <w:sz w:val="18"/>
      <w:szCs w:val="18"/>
    </w:rPr>
  </w:style>
  <w:style w:type="paragraph" w:styleId="Paragrafoelenco">
    <w:name w:val="List Paragraph"/>
    <w:basedOn w:val="Normale"/>
    <w:uiPriority w:val="34"/>
    <w:qFormat/>
    <w:rsid w:val="002775A3"/>
    <w:pPr>
      <w:ind w:left="720"/>
      <w:contextualSpacing/>
    </w:pPr>
  </w:style>
  <w:style w:type="paragraph" w:styleId="Testonotaapidipagina">
    <w:name w:val="footnote text"/>
    <w:basedOn w:val="Normale"/>
    <w:link w:val="TestonotaapidipaginaCarattere"/>
    <w:uiPriority w:val="99"/>
    <w:semiHidden/>
    <w:unhideWhenUsed/>
    <w:rsid w:val="00BD66D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66D6"/>
    <w:rPr>
      <w:noProof/>
      <w:sz w:val="20"/>
      <w:szCs w:val="20"/>
      <w:lang w:eastAsia="it-IT"/>
    </w:rPr>
  </w:style>
  <w:style w:type="character" w:styleId="Rimandonotaapidipagina">
    <w:name w:val="footnote reference"/>
    <w:basedOn w:val="Carpredefinitoparagrafo"/>
    <w:uiPriority w:val="99"/>
    <w:semiHidden/>
    <w:unhideWhenUsed/>
    <w:rsid w:val="00BD66D6"/>
    <w:rPr>
      <w:vertAlign w:val="superscript"/>
    </w:rPr>
  </w:style>
  <w:style w:type="character" w:customStyle="1" w:styleId="Titolo2Carattere">
    <w:name w:val="Titolo 2 Carattere"/>
    <w:basedOn w:val="Carpredefinitoparagrafo"/>
    <w:link w:val="Titolo2"/>
    <w:uiPriority w:val="9"/>
    <w:rsid w:val="00BD66D6"/>
    <w:rPr>
      <w:rFonts w:asciiTheme="majorHAnsi" w:eastAsiaTheme="majorEastAsia" w:hAnsiTheme="majorHAnsi" w:cstheme="majorBidi"/>
      <w:b/>
      <w:bCs/>
      <w:noProof/>
      <w:color w:val="0F6FC6" w:themeColor="accent1"/>
      <w:sz w:val="26"/>
      <w:szCs w:val="26"/>
      <w:lang w:eastAsia="it-IT"/>
    </w:rPr>
  </w:style>
  <w:style w:type="paragraph" w:styleId="Testonotadichiusura">
    <w:name w:val="endnote text"/>
    <w:basedOn w:val="Normale"/>
    <w:link w:val="TestonotadichiusuraCarattere"/>
    <w:uiPriority w:val="99"/>
    <w:semiHidden/>
    <w:unhideWhenUsed/>
    <w:rsid w:val="0057352F"/>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57352F"/>
    <w:rPr>
      <w:noProof/>
      <w:sz w:val="20"/>
      <w:szCs w:val="20"/>
      <w:lang w:eastAsia="it-IT"/>
    </w:rPr>
  </w:style>
  <w:style w:type="character" w:styleId="Rimandonotadichiusura">
    <w:name w:val="endnote reference"/>
    <w:basedOn w:val="Carpredefinitoparagrafo"/>
    <w:uiPriority w:val="99"/>
    <w:semiHidden/>
    <w:unhideWhenUsed/>
    <w:rsid w:val="0057352F"/>
    <w:rPr>
      <w:vertAlign w:val="superscript"/>
    </w:rPr>
  </w:style>
  <w:style w:type="paragraph" w:styleId="Titolosommario">
    <w:name w:val="TOC Heading"/>
    <w:basedOn w:val="Titolo1"/>
    <w:next w:val="Normale"/>
    <w:uiPriority w:val="39"/>
    <w:semiHidden/>
    <w:unhideWhenUsed/>
    <w:qFormat/>
    <w:rsid w:val="00F82A5D"/>
    <w:pPr>
      <w:spacing w:before="480"/>
      <w:jc w:val="left"/>
      <w:outlineLvl w:val="9"/>
    </w:pPr>
    <w:rPr>
      <w:noProof w:val="0"/>
    </w:rPr>
  </w:style>
  <w:style w:type="paragraph" w:styleId="Sommario1">
    <w:name w:val="toc 1"/>
    <w:basedOn w:val="Normale"/>
    <w:next w:val="Normale"/>
    <w:autoRedefine/>
    <w:uiPriority w:val="39"/>
    <w:unhideWhenUsed/>
    <w:rsid w:val="008272E1"/>
    <w:pPr>
      <w:tabs>
        <w:tab w:val="right" w:leader="dot" w:pos="9628"/>
      </w:tabs>
      <w:spacing w:after="100"/>
    </w:pPr>
    <w:rPr>
      <w:sz w:val="28"/>
    </w:rPr>
  </w:style>
  <w:style w:type="paragraph" w:styleId="Sommario2">
    <w:name w:val="toc 2"/>
    <w:basedOn w:val="Normale"/>
    <w:next w:val="Normale"/>
    <w:autoRedefine/>
    <w:uiPriority w:val="39"/>
    <w:unhideWhenUsed/>
    <w:rsid w:val="00F82A5D"/>
    <w:pPr>
      <w:tabs>
        <w:tab w:val="right" w:leader="dot" w:pos="9628"/>
      </w:tabs>
      <w:spacing w:after="100"/>
      <w:ind w:left="220"/>
    </w:pPr>
    <w:rPr>
      <w:sz w:val="24"/>
    </w:rPr>
  </w:style>
  <w:style w:type="character" w:styleId="Collegamentoipertestuale">
    <w:name w:val="Hyperlink"/>
    <w:basedOn w:val="Carpredefinitoparagrafo"/>
    <w:uiPriority w:val="99"/>
    <w:unhideWhenUsed/>
    <w:rsid w:val="00F82A5D"/>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8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yrmtale.com/products/unity3d-components/dicepac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1.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ketchup.google.com/3dwarehouse/search?uq=0954620857911215038345490&amp;scoring=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i Office">
  <a:themeElements>
    <a:clrScheme name="Equinozi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AA81150-5D12-4515-831A-6231952F3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7</Pages>
  <Words>1437</Words>
  <Characters>8182</Characters>
  <Application>Microsoft Office Word</Application>
  <DocSecurity>0</DocSecurity>
  <Lines>194</Lines>
  <Paragraphs>121</Paragraphs>
  <ScaleCrop>false</ScaleCrop>
  <HeadingPairs>
    <vt:vector size="2" baseType="variant">
      <vt:variant>
        <vt:lpstr>Titolo</vt:lpstr>
      </vt:variant>
      <vt:variant>
        <vt:i4>1</vt:i4>
      </vt:variant>
    </vt:vector>
  </HeadingPairs>
  <TitlesOfParts>
    <vt:vector size="1" baseType="lpstr">
      <vt:lpstr>Monopoly: Guida all’Uso</vt:lpstr>
    </vt:vector>
  </TitlesOfParts>
  <Company/>
  <LinksUpToDate>false</LinksUpToDate>
  <CharactersWithSpaces>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Guida all’Uso</dc:title>
  <dc:creator>Francesco Pontillo; Giuseppe Marolla;Matteo Gagliardi;Ciro Santoro</dc:creator>
  <cp:lastModifiedBy>Fra</cp:lastModifiedBy>
  <cp:revision>44</cp:revision>
  <cp:lastPrinted>2011-08-28T15:20:00Z</cp:lastPrinted>
  <dcterms:created xsi:type="dcterms:W3CDTF">2011-08-22T06:39:00Z</dcterms:created>
  <dcterms:modified xsi:type="dcterms:W3CDTF">2011-08-28T15:21:00Z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1rrwP9NkiVn2Ep64Uu6kdm-W_2tJC2IIvrdnaFfn9Mh4</vt:lpwstr>
  </property>
  <property fmtid="{D5CDD505-2E9C-101B-9397-08002B2CF9AE}" pid="4" name="Google.Documents.RevisionId">
    <vt:lpwstr>02339228027075086961</vt:lpwstr>
  </property>
  <property fmtid="{D5CDD505-2E9C-101B-9397-08002B2CF9AE}" pid="5" name="Google.Documents.PreviousRevisionId">
    <vt:lpwstr>08444622770335198925</vt:lpwstr>
  </property>
  <property fmtid="{D5CDD505-2E9C-101B-9397-08002B2CF9AE}" pid="6" name="Google.Documents.PluginVersion">
    <vt:lpwstr>2.0.2154.5604</vt:lpwstr>
  </property>
  <property fmtid="{D5CDD505-2E9C-101B-9397-08002B2CF9AE}" pid="7" name="Google.Documents.MergeIncapabilityFlags">
    <vt:i4>0</vt:i4>
  </property>
</Properties>
</file>